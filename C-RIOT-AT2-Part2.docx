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document.xml" ContentType="application/vnd.openxmlformats-officedocument.wordprocessingml.document.glossary+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_rels/item5.xml.rels" ContentType="application/vnd.openxmlformats-package.relationships+xml"/>
  <Override PartName="/customXml/_rels/item2.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1019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63"/>
        <w:gridCol w:w="1133"/>
        <w:gridCol w:w="3399"/>
        <w:gridCol w:w="436"/>
        <w:gridCol w:w="4663"/>
      </w:tblGrid>
      <w:tr>
        <w:trPr>
          <w:trHeight w:val="846" w:hRule="atLeast"/>
        </w:trPr>
        <w:tc>
          <w:tcPr>
            <w:tcW w:w="1696" w:type="dxa"/>
            <w:gridSpan w:val="2"/>
            <w:tcBorders/>
            <w:shd w:color="auto" w:fill="BFBFBF" w:themeFill="background1" w:themeFillShade="bf" w:val="clear"/>
            <w:vAlign w:val="center"/>
          </w:tcPr>
          <w:p>
            <w:pPr>
              <w:pStyle w:val="Normal"/>
              <w:widowControl/>
              <w:spacing w:before="120" w:after="120"/>
              <w:ind w:right="-255" w:hanging="0"/>
              <w:jc w:val="left"/>
              <w:rPr>
                <w:b/>
                <w:b/>
                <w:bCs w:val="false"/>
                <w:color w:val="D9272E"/>
                <w:sz w:val="24"/>
              </w:rPr>
            </w:pPr>
            <w:r>
              <w:rPr>
                <w:b/>
                <w:bCs w:val="false"/>
                <w:color w:val="D9272E"/>
                <w:kern w:val="0"/>
                <w:sz w:val="24"/>
                <w:lang w:val="en-AU" w:bidi="ar-SA"/>
              </w:rPr>
              <w:t>Task:</w:t>
            </w:r>
          </w:p>
        </w:tc>
        <w:tc>
          <w:tcPr>
            <w:tcW w:w="8498" w:type="dxa"/>
            <w:gridSpan w:val="3"/>
            <w:tcBorders/>
            <w:vAlign w:val="center"/>
          </w:tcPr>
          <w:p>
            <w:pPr>
              <w:pStyle w:val="Normal"/>
              <w:widowControl/>
              <w:spacing w:before="120" w:after="120"/>
              <w:ind w:right="-255" w:hanging="0"/>
              <w:jc w:val="left"/>
              <w:rPr>
                <w:b/>
                <w:b/>
                <w:bCs w:val="false"/>
                <w:color w:val="D9272E"/>
                <w:sz w:val="24"/>
              </w:rPr>
            </w:pPr>
            <w:r>
              <w:rPr>
                <w:b/>
                <w:bCs w:val="false"/>
                <w:color w:val="D9272E"/>
                <w:kern w:val="0"/>
                <w:sz w:val="24"/>
                <w:lang w:val="en-AU" w:bidi="ar-SA"/>
              </w:rPr>
              <w:t>3</w:t>
            </w:r>
          </w:p>
        </w:tc>
      </w:tr>
      <w:tr>
        <w:trPr/>
        <w:tc>
          <w:tcPr>
            <w:tcW w:w="1696" w:type="dxa"/>
            <w:gridSpan w:val="2"/>
            <w:tcBorders/>
            <w:shd w:color="auto" w:fill="BFBFBF" w:themeFill="background1" w:themeFillShade="bf" w:val="clear"/>
            <w:vAlign w:val="center"/>
          </w:tcPr>
          <w:p>
            <w:pPr>
              <w:pStyle w:val="Normal"/>
              <w:widowControl/>
              <w:spacing w:before="120" w:after="120"/>
              <w:ind w:right="-255" w:hanging="0"/>
              <w:jc w:val="left"/>
              <w:rPr>
                <w:b/>
                <w:b/>
                <w:bCs w:val="false"/>
                <w:color w:val="D9272E"/>
                <w:sz w:val="24"/>
              </w:rPr>
            </w:pPr>
            <w:r>
              <w:rPr>
                <w:b/>
                <w:bCs w:val="false"/>
                <w:color w:val="D9272E"/>
                <w:kern w:val="0"/>
                <w:sz w:val="24"/>
                <w:lang w:val="en-AU" w:bidi="ar-SA"/>
              </w:rPr>
              <w:t>Task Title:</w:t>
            </w:r>
          </w:p>
        </w:tc>
        <w:tc>
          <w:tcPr>
            <w:tcW w:w="8498" w:type="dxa"/>
            <w:gridSpan w:val="3"/>
            <w:tcBorders/>
            <w:vAlign w:val="center"/>
          </w:tcPr>
          <w:p>
            <w:pPr>
              <w:pStyle w:val="Normal"/>
              <w:widowControl/>
              <w:spacing w:before="120" w:after="120"/>
              <w:ind w:right="-255" w:hanging="0"/>
              <w:jc w:val="left"/>
              <w:rPr>
                <w:b/>
                <w:b/>
                <w:bCs w:val="false"/>
                <w:color w:val="D9272E"/>
                <w:sz w:val="24"/>
              </w:rPr>
            </w:pPr>
            <w:r>
              <w:rPr>
                <w:b/>
                <w:bCs w:val="false"/>
                <w:color w:val="D9272E"/>
                <w:kern w:val="0"/>
                <w:sz w:val="24"/>
                <w:lang w:val="en-AU" w:bidi="ar-SA"/>
              </w:rPr>
              <w:t>Portfolio</w:t>
            </w:r>
          </w:p>
        </w:tc>
      </w:tr>
      <w:tr>
        <w:trPr/>
        <w:tc>
          <w:tcPr>
            <w:tcW w:w="1696" w:type="dxa"/>
            <w:gridSpan w:val="2"/>
            <w:tcBorders/>
            <w:shd w:color="auto" w:fill="BFBFBF" w:themeFill="background1" w:themeFillShade="bf" w:val="clear"/>
            <w:vAlign w:val="center"/>
          </w:tcPr>
          <w:p>
            <w:pPr>
              <w:pStyle w:val="Normal"/>
              <w:widowControl/>
              <w:spacing w:before="120" w:after="120"/>
              <w:ind w:right="-255" w:hanging="0"/>
              <w:jc w:val="left"/>
              <w:rPr>
                <w:b/>
                <w:b/>
                <w:bCs w:val="false"/>
                <w:color w:val="D9272E"/>
                <w:sz w:val="24"/>
              </w:rPr>
            </w:pPr>
            <w:r>
              <w:rPr>
                <w:b/>
                <w:bCs w:val="false"/>
                <w:color w:val="D9272E"/>
                <w:kern w:val="0"/>
                <w:sz w:val="24"/>
                <w:lang w:val="en-AU" w:bidi="ar-SA"/>
              </w:rPr>
              <w:t>Task Code:</w:t>
            </w:r>
          </w:p>
        </w:tc>
        <w:tc>
          <w:tcPr>
            <w:tcW w:w="8498" w:type="dxa"/>
            <w:gridSpan w:val="3"/>
            <w:tcBorders/>
            <w:vAlign w:val="center"/>
          </w:tcPr>
          <w:p>
            <w:pPr>
              <w:pStyle w:val="Normal"/>
              <w:widowControl/>
              <w:spacing w:before="120" w:after="120"/>
              <w:ind w:right="-255" w:hanging="0"/>
              <w:jc w:val="left"/>
              <w:rPr>
                <w:b/>
                <w:b/>
                <w:bCs w:val="false"/>
                <w:color w:val="D9272E"/>
                <w:sz w:val="24"/>
              </w:rPr>
            </w:pPr>
            <w:r>
              <w:rPr>
                <w:b/>
                <w:bCs w:val="false"/>
                <w:color w:val="D9272E"/>
                <w:kern w:val="0"/>
                <w:sz w:val="24"/>
                <w:lang w:val="en-AU" w:bidi="ar-SA"/>
              </w:rPr>
              <w:t>AT2 POR-Task-3</w:t>
            </w:r>
          </w:p>
        </w:tc>
      </w:tr>
      <w:tr>
        <w:trPr>
          <w:trHeight w:val="144" w:hRule="atLeast"/>
        </w:trPr>
        <w:tc>
          <w:tcPr>
            <w:tcW w:w="1696" w:type="dxa"/>
            <w:gridSpan w:val="2"/>
            <w:tcBorders>
              <w:left w:val="nil"/>
              <w:right w:val="nil"/>
            </w:tcBorders>
          </w:tcPr>
          <w:p>
            <w:pPr>
              <w:pStyle w:val="Normal"/>
              <w:widowControl/>
              <w:spacing w:before="0" w:after="120"/>
              <w:jc w:val="left"/>
              <w:rPr>
                <w:sz w:val="12"/>
              </w:rPr>
            </w:pPr>
            <w:r>
              <w:rPr>
                <w:kern w:val="0"/>
                <w:sz w:val="12"/>
                <w:lang w:val="en-AU" w:bidi="ar-SA"/>
              </w:rPr>
            </w:r>
          </w:p>
        </w:tc>
        <w:tc>
          <w:tcPr>
            <w:tcW w:w="8498" w:type="dxa"/>
            <w:gridSpan w:val="3"/>
            <w:tcBorders>
              <w:left w:val="nil"/>
              <w:right w:val="nil"/>
            </w:tcBorders>
          </w:tcPr>
          <w:p>
            <w:pPr>
              <w:pStyle w:val="Normal"/>
              <w:widowControl/>
              <w:spacing w:before="0" w:after="120"/>
              <w:jc w:val="left"/>
              <w:rPr>
                <w:sz w:val="12"/>
              </w:rPr>
            </w:pPr>
            <w:r>
              <w:rPr>
                <w:kern w:val="0"/>
                <w:sz w:val="12"/>
                <w:lang w:val="en-AU" w:bidi="ar-SA"/>
              </w:rPr>
            </w:r>
          </w:p>
        </w:tc>
      </w:tr>
      <w:tr>
        <w:trPr/>
        <w:tc>
          <w:tcPr>
            <w:tcW w:w="10194" w:type="dxa"/>
            <w:gridSpan w:val="5"/>
            <w:tcBorders/>
            <w:shd w:color="auto" w:fill="BFBFBF" w:themeFill="background1" w:themeFillShade="bf" w:val="clear"/>
          </w:tcPr>
          <w:p>
            <w:pPr>
              <w:pStyle w:val="Heading2"/>
              <w:widowControl/>
              <w:spacing w:before="120" w:after="120"/>
              <w:jc w:val="left"/>
              <w:rPr>
                <w:kern w:val="0"/>
                <w:lang w:val="en-AU" w:bidi="ar-SA"/>
              </w:rPr>
            </w:pPr>
            <w:r>
              <w:rPr>
                <w:kern w:val="0"/>
                <w:lang w:val="en-AU" w:bidi="ar-SA"/>
              </w:rPr>
              <w:t>Assessment type (</w:t>
            </w:r>
            <w:r>
              <w:rPr>
                <w:rFonts w:eastAsia="Wingdings" w:cs="Wingdings" w:ascii="Wingdings" w:hAnsi="Wingdings"/>
                <w:kern w:val="0"/>
                <w:lang w:val="en-AU" w:bidi="ar-SA"/>
              </w:rPr>
              <w:t></w:t>
            </w:r>
            <w:r>
              <w:rPr>
                <w:kern w:val="0"/>
                <w:lang w:val="en-AU" w:bidi="ar-SA"/>
              </w:rPr>
              <w:t>):</w:t>
            </w:r>
          </w:p>
        </w:tc>
      </w:tr>
      <w:tr>
        <w:trPr/>
        <w:tc>
          <w:tcPr>
            <w:tcW w:w="563" w:type="dxa"/>
            <w:tcBorders>
              <w:left w:val="nil"/>
              <w:bottom w:val="nil"/>
              <w:right w:val="nil"/>
            </w:tcBorders>
          </w:tcPr>
          <w:p>
            <w:pPr>
              <w:pStyle w:val="Normal"/>
              <w:widowControl/>
              <w:spacing w:before="0" w:after="120"/>
              <w:jc w:val="left"/>
              <w:rPr>
                <w:kern w:val="0"/>
                <w:lang w:val="en-AU" w:bidi="ar-SA"/>
              </w:rPr>
            </w:pPr>
            <w:sdt>
              <w:sdtPr>
                <w14:checkbox>
                  <w14:checked w:val="0"/>
                  <w14:checkedState w:val="2612"/>
                  <w14:uncheckedState w:val="2610"/>
                </w14:checkbox>
                <w:id w:val="236571336"/>
              </w:sdtPr>
              <w:sdtContent>
                <w:r>
                  <w:rPr>
                    <w:rFonts w:cs="Segoe UI Symbol" w:ascii="Segoe UI Symbol" w:hAnsi="Segoe UI Symbol"/>
                    <w:kern w:val="0"/>
                    <w:lang w:val="en-AU" w:bidi="ar-SA"/>
                  </w:rPr>
                  <w:t>☐</w:t>
                </w:r>
              </w:sdtContent>
            </w:sdt>
          </w:p>
        </w:tc>
        <w:tc>
          <w:tcPr>
            <w:tcW w:w="4532" w:type="dxa"/>
            <w:gridSpan w:val="2"/>
            <w:tcBorders>
              <w:left w:val="nil"/>
              <w:bottom w:val="nil"/>
              <w:right w:val="nil"/>
            </w:tcBorders>
          </w:tcPr>
          <w:p>
            <w:pPr>
              <w:pStyle w:val="Normal"/>
              <w:widowControl/>
              <w:spacing w:before="0" w:after="120"/>
              <w:jc w:val="left"/>
              <w:rPr>
                <w:kern w:val="0"/>
                <w:lang w:val="en-AU" w:bidi="ar-SA"/>
              </w:rPr>
            </w:pPr>
            <w:r>
              <w:rPr>
                <w:kern w:val="0"/>
                <w:lang w:val="en-AU" w:bidi="ar-SA"/>
              </w:rPr>
              <w:t>Questioning (Oral/Written)</w:t>
            </w:r>
          </w:p>
        </w:tc>
        <w:tc>
          <w:tcPr>
            <w:tcW w:w="436" w:type="dxa"/>
            <w:tcBorders>
              <w:left w:val="nil"/>
              <w:bottom w:val="nil"/>
              <w:right w:val="nil"/>
            </w:tcBorders>
          </w:tcPr>
          <w:p>
            <w:pPr>
              <w:pStyle w:val="Normal"/>
              <w:widowControl/>
              <w:spacing w:before="0" w:after="120"/>
              <w:jc w:val="left"/>
              <w:rPr>
                <w:kern w:val="0"/>
                <w:lang w:val="en-AU" w:bidi="ar-SA"/>
              </w:rPr>
            </w:pPr>
            <w:sdt>
              <w:sdtPr>
                <w14:checkbox>
                  <w14:checked w:val="1"/>
                  <w14:checkedState w:val="2612"/>
                  <w14:uncheckedState w:val="2610"/>
                </w14:checkbox>
                <w:id w:val="957046289"/>
              </w:sdtPr>
              <w:sdtContent>
                <w:r>
                  <w:rPr>
                    <w:rFonts w:eastAsia="MS Gothic" w:ascii="MS Gothic" w:hAnsi="MS Gothic"/>
                    <w:kern w:val="0"/>
                    <w:lang w:val="en-AU" w:bidi="ar-SA"/>
                  </w:rPr>
                  <w:t>☒</w:t>
                </w:r>
              </w:sdtContent>
            </w:sdt>
          </w:p>
        </w:tc>
        <w:tc>
          <w:tcPr>
            <w:tcW w:w="4663" w:type="dxa"/>
            <w:tcBorders>
              <w:left w:val="nil"/>
              <w:bottom w:val="nil"/>
              <w:right w:val="nil"/>
            </w:tcBorders>
          </w:tcPr>
          <w:p>
            <w:pPr>
              <w:pStyle w:val="Normal"/>
              <w:widowControl/>
              <w:spacing w:before="0" w:after="120"/>
              <w:jc w:val="left"/>
              <w:rPr>
                <w:kern w:val="0"/>
                <w:lang w:val="en-AU" w:bidi="ar-SA"/>
              </w:rPr>
            </w:pPr>
            <w:r>
              <w:rPr>
                <w:kern w:val="0"/>
                <w:lang w:val="en-AU" w:bidi="ar-SA"/>
              </w:rPr>
              <w:t>Portfolio</w:t>
            </w:r>
          </w:p>
        </w:tc>
      </w:tr>
      <w:tr>
        <w:trPr/>
        <w:tc>
          <w:tcPr>
            <w:tcW w:w="563" w:type="dxa"/>
            <w:tcBorders>
              <w:top w:val="nil"/>
              <w:left w:val="nil"/>
              <w:bottom w:val="nil"/>
              <w:right w:val="nil"/>
            </w:tcBorders>
          </w:tcPr>
          <w:p>
            <w:pPr>
              <w:pStyle w:val="Normal"/>
              <w:widowControl/>
              <w:spacing w:before="0" w:after="120"/>
              <w:jc w:val="left"/>
              <w:rPr>
                <w:kern w:val="0"/>
                <w:lang w:val="en-AU" w:bidi="ar-SA"/>
              </w:rPr>
            </w:pPr>
            <w:sdt>
              <w:sdtPr>
                <w14:checkbox>
                  <w14:checked w:val="0"/>
                  <w14:checkedState w:val="2612"/>
                  <w14:uncheckedState w:val="2610"/>
                </w14:checkbox>
                <w:id w:val="723119437"/>
              </w:sdtPr>
              <w:sdtContent>
                <w:r>
                  <w:rPr>
                    <w:rFonts w:cs="Segoe UI Symbol" w:ascii="Segoe UI Symbol" w:hAnsi="Segoe UI Symbol"/>
                    <w:kern w:val="0"/>
                    <w:lang w:val="en-AU" w:bidi="ar-SA"/>
                  </w:rPr>
                  <w:t>☐</w:t>
                </w:r>
              </w:sdtContent>
            </w:sdt>
          </w:p>
        </w:tc>
        <w:tc>
          <w:tcPr>
            <w:tcW w:w="4532" w:type="dxa"/>
            <w:gridSpan w:val="2"/>
            <w:tcBorders>
              <w:top w:val="nil"/>
              <w:left w:val="nil"/>
              <w:bottom w:val="nil"/>
              <w:right w:val="nil"/>
            </w:tcBorders>
          </w:tcPr>
          <w:p>
            <w:pPr>
              <w:pStyle w:val="Normal"/>
              <w:widowControl/>
              <w:spacing w:before="0" w:after="120"/>
              <w:jc w:val="left"/>
              <w:rPr>
                <w:kern w:val="0"/>
                <w:lang w:val="en-AU" w:bidi="ar-SA"/>
              </w:rPr>
            </w:pPr>
            <w:r>
              <w:rPr>
                <w:kern w:val="0"/>
                <w:lang w:val="en-AU" w:bidi="ar-SA"/>
              </w:rPr>
              <w:t>Practical Demonstration</w:t>
            </w:r>
          </w:p>
        </w:tc>
        <w:tc>
          <w:tcPr>
            <w:tcW w:w="436" w:type="dxa"/>
            <w:tcBorders>
              <w:top w:val="nil"/>
              <w:left w:val="nil"/>
              <w:bottom w:val="nil"/>
              <w:right w:val="nil"/>
            </w:tcBorders>
          </w:tcPr>
          <w:p>
            <w:pPr>
              <w:pStyle w:val="Normal"/>
              <w:widowControl/>
              <w:spacing w:before="0" w:after="120"/>
              <w:jc w:val="left"/>
              <w:rPr>
                <w:kern w:val="0"/>
                <w:lang w:val="en-AU" w:bidi="ar-SA"/>
              </w:rPr>
            </w:pPr>
            <w:sdt>
              <w:sdtPr>
                <w14:checkbox>
                  <w14:checked w:val="0"/>
                  <w14:checkedState w:val="2612"/>
                  <w14:uncheckedState w:val="2610"/>
                </w14:checkbox>
                <w:id w:val="1038267380"/>
              </w:sdtPr>
              <w:sdtContent>
                <w:r>
                  <w:rPr>
                    <w:rFonts w:cs="Segoe UI Symbol" w:ascii="Segoe UI Symbol" w:hAnsi="Segoe UI Symbol"/>
                    <w:kern w:val="0"/>
                    <w:lang w:val="en-AU" w:bidi="ar-SA"/>
                  </w:rPr>
                  <w:t>☐</w:t>
                </w:r>
              </w:sdtContent>
            </w:sdt>
          </w:p>
        </w:tc>
        <w:tc>
          <w:tcPr>
            <w:tcW w:w="4663" w:type="dxa"/>
            <w:tcBorders>
              <w:top w:val="nil"/>
              <w:left w:val="nil"/>
              <w:bottom w:val="nil"/>
              <w:right w:val="nil"/>
            </w:tcBorders>
          </w:tcPr>
          <w:p>
            <w:pPr>
              <w:pStyle w:val="Normal"/>
              <w:widowControl/>
              <w:spacing w:before="0" w:after="120"/>
              <w:jc w:val="left"/>
              <w:rPr>
                <w:kern w:val="0"/>
                <w:lang w:val="en-AU" w:bidi="ar-SA"/>
              </w:rPr>
            </w:pPr>
            <w:r>
              <w:rPr>
                <w:kern w:val="0"/>
                <w:lang w:val="en-AU" w:bidi="ar-SA"/>
              </w:rPr>
              <w:t>Project</w:t>
            </w:r>
          </w:p>
        </w:tc>
      </w:tr>
      <w:tr>
        <w:trPr/>
        <w:tc>
          <w:tcPr>
            <w:tcW w:w="563" w:type="dxa"/>
            <w:tcBorders>
              <w:top w:val="nil"/>
              <w:left w:val="nil"/>
              <w:bottom w:val="nil"/>
              <w:right w:val="nil"/>
            </w:tcBorders>
          </w:tcPr>
          <w:p>
            <w:pPr>
              <w:pStyle w:val="Normal"/>
              <w:widowControl/>
              <w:spacing w:before="0" w:after="120"/>
              <w:jc w:val="left"/>
              <w:rPr>
                <w:kern w:val="0"/>
                <w:lang w:val="en-AU" w:bidi="ar-SA"/>
              </w:rPr>
            </w:pPr>
            <w:sdt>
              <w:sdtPr>
                <w14:checkbox>
                  <w14:checked w:val="0"/>
                  <w14:checkedState w:val="2612"/>
                  <w14:uncheckedState w:val="2610"/>
                </w14:checkbox>
                <w:id w:val="533537403"/>
              </w:sdtPr>
              <w:sdtContent>
                <w:r>
                  <w:rPr>
                    <w:rFonts w:cs="Segoe UI Symbol" w:ascii="Segoe UI Symbol" w:hAnsi="Segoe UI Symbol"/>
                    <w:kern w:val="0"/>
                    <w:lang w:val="en-AU" w:bidi="ar-SA"/>
                  </w:rPr>
                  <w:t>☐</w:t>
                </w:r>
              </w:sdtContent>
            </w:sdt>
          </w:p>
        </w:tc>
        <w:tc>
          <w:tcPr>
            <w:tcW w:w="4532" w:type="dxa"/>
            <w:gridSpan w:val="2"/>
            <w:tcBorders>
              <w:top w:val="nil"/>
              <w:left w:val="nil"/>
              <w:bottom w:val="nil"/>
              <w:right w:val="nil"/>
            </w:tcBorders>
          </w:tcPr>
          <w:p>
            <w:pPr>
              <w:pStyle w:val="Normal"/>
              <w:widowControl/>
              <w:spacing w:before="0" w:after="120"/>
              <w:jc w:val="left"/>
              <w:rPr>
                <w:kern w:val="0"/>
                <w:lang w:val="en-AU" w:bidi="ar-SA"/>
              </w:rPr>
            </w:pPr>
            <w:r>
              <w:rPr>
                <w:kern w:val="0"/>
                <w:lang w:val="en-AU" w:bidi="ar-SA"/>
              </w:rPr>
              <w:t>3rd Party Report</w:t>
            </w:r>
          </w:p>
        </w:tc>
        <w:tc>
          <w:tcPr>
            <w:tcW w:w="436" w:type="dxa"/>
            <w:tcBorders>
              <w:top w:val="nil"/>
              <w:left w:val="nil"/>
              <w:bottom w:val="nil"/>
              <w:right w:val="nil"/>
            </w:tcBorders>
          </w:tcPr>
          <w:p>
            <w:pPr>
              <w:pStyle w:val="Normal"/>
              <w:widowControl/>
              <w:spacing w:before="0" w:after="120"/>
              <w:jc w:val="left"/>
              <w:rPr>
                <w:kern w:val="0"/>
                <w:lang w:val="en-AU" w:bidi="ar-SA"/>
              </w:rPr>
            </w:pPr>
            <w:sdt>
              <w:sdtPr>
                <w14:checkbox>
                  <w14:checked w:val="0"/>
                  <w14:checkedState w:val="2612"/>
                  <w14:uncheckedState w:val="2610"/>
                </w14:checkbox>
                <w:id w:val="155107544"/>
              </w:sdtPr>
              <w:sdtContent>
                <w:r>
                  <w:rPr>
                    <w:rFonts w:cs="Segoe UI Symbol" w:ascii="Segoe UI Symbol" w:hAnsi="Segoe UI Symbol"/>
                    <w:kern w:val="0"/>
                    <w:lang w:val="en-AU" w:bidi="ar-SA"/>
                  </w:rPr>
                  <w:t>☐</w:t>
                </w:r>
              </w:sdtContent>
            </w:sdt>
          </w:p>
        </w:tc>
        <w:tc>
          <w:tcPr>
            <w:tcW w:w="4663" w:type="dxa"/>
            <w:tcBorders>
              <w:top w:val="nil"/>
              <w:left w:val="nil"/>
              <w:bottom w:val="nil"/>
              <w:right w:val="nil"/>
            </w:tcBorders>
          </w:tcPr>
          <w:p>
            <w:pPr>
              <w:pStyle w:val="Normal"/>
              <w:widowControl/>
              <w:spacing w:before="0" w:after="120"/>
              <w:jc w:val="left"/>
              <w:rPr>
                <w:kern w:val="0"/>
                <w:lang w:val="en-AU" w:bidi="ar-SA"/>
              </w:rPr>
            </w:pPr>
            <w:r>
              <w:rPr>
                <w:kern w:val="0"/>
                <w:lang w:val="en-AU" w:bidi="ar-SA"/>
              </w:rPr>
              <w:t>Other – Please Specify</w:t>
            </w:r>
          </w:p>
        </w:tc>
      </w:tr>
    </w:tbl>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0204"/>
      </w:tblGrid>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60" w:after="60"/>
              <w:rPr>
                <w:color w:val="000000"/>
              </w:rPr>
            </w:pPr>
            <w:r>
              <w:rPr>
                <w:color w:val="000000"/>
              </w:rPr>
              <w:t>The base requirements this assessment task include:</w:t>
            </w:r>
          </w:p>
          <w:p>
            <w:pPr>
              <w:pStyle w:val="ListParagraph"/>
              <w:widowControl w:val="false"/>
              <w:numPr>
                <w:ilvl w:val="0"/>
                <w:numId w:val="3"/>
              </w:numPr>
              <w:spacing w:before="60" w:after="60"/>
              <w:ind w:left="453" w:hanging="360"/>
              <w:contextualSpacing/>
              <w:rPr/>
            </w:pPr>
            <w:r>
              <w:rPr>
                <w:rFonts w:cs="Arial" w:cstheme="minorHAnsi"/>
                <w:color w:val="000000"/>
              </w:rPr>
              <w:t xml:space="preserve">Web server, Python interpreter and database server </w:t>
            </w:r>
          </w:p>
          <w:p>
            <w:pPr>
              <w:pStyle w:val="ListParagraph"/>
              <w:widowControl w:val="false"/>
              <w:numPr>
                <w:ilvl w:val="0"/>
                <w:numId w:val="3"/>
              </w:numPr>
              <w:spacing w:before="60" w:after="60"/>
              <w:ind w:left="453" w:hanging="360"/>
              <w:contextualSpacing/>
              <w:rPr/>
            </w:pPr>
            <w:r>
              <w:rPr>
                <w:rFonts w:cs="Arial" w:cstheme="minorHAnsi"/>
                <w:color w:val="000000"/>
              </w:rPr>
              <w:t xml:space="preserve">IDE or editor for developing Python programs </w:t>
            </w:r>
            <w:r>
              <w:rPr>
                <w:rStyle w:val="Emphasis"/>
              </w:rPr>
              <w:t>(only PyCharm supported by the college)</w:t>
            </w:r>
          </w:p>
          <w:p>
            <w:pPr>
              <w:pStyle w:val="ListParagraph"/>
              <w:widowControl w:val="false"/>
              <w:numPr>
                <w:ilvl w:val="0"/>
                <w:numId w:val="3"/>
              </w:numPr>
              <w:spacing w:before="60" w:after="60"/>
              <w:ind w:left="453" w:hanging="360"/>
              <w:contextualSpacing/>
              <w:rPr>
                <w:rStyle w:val="Emphasis"/>
              </w:rPr>
            </w:pPr>
            <w:r>
              <w:rPr>
                <w:rStyle w:val="Emphasis"/>
              </w:rPr>
              <w:t>Raspberry Pi with SenseHat</w:t>
            </w:r>
          </w:p>
          <w:p>
            <w:pPr>
              <w:pStyle w:val="ListParagraph"/>
              <w:widowControl w:val="false"/>
              <w:numPr>
                <w:ilvl w:val="0"/>
                <w:numId w:val="3"/>
              </w:numPr>
              <w:spacing w:before="60" w:after="60"/>
              <w:ind w:left="453" w:hanging="360"/>
              <w:contextualSpacing/>
              <w:rPr/>
            </w:pPr>
            <w:r>
              <w:rPr>
                <w:rFonts w:cs="Arial" w:cstheme="minorHAnsi"/>
                <w:color w:val="000000"/>
              </w:rPr>
              <w:t>Access to Office 365 &amp; Microsoft Word</w:t>
            </w:r>
          </w:p>
          <w:p>
            <w:pPr>
              <w:pStyle w:val="ListParagraph"/>
              <w:widowControl w:val="false"/>
              <w:numPr>
                <w:ilvl w:val="0"/>
                <w:numId w:val="3"/>
              </w:numPr>
              <w:spacing w:before="60" w:after="60"/>
              <w:ind w:left="453" w:hanging="360"/>
              <w:contextualSpacing/>
              <w:rPr/>
            </w:pPr>
            <w:r>
              <w:rPr>
                <w:rFonts w:cs="Arial" w:cstheme="minorHAnsi"/>
                <w:color w:val="000000"/>
              </w:rPr>
              <w:t>Report Template (</w:t>
            </w:r>
            <w:r>
              <w:rPr>
                <w:rStyle w:val="Emphasis"/>
              </w:rPr>
              <w:t>Portfolio: Part 3 Document Template</w:t>
            </w:r>
            <w:r>
              <w:rPr/>
              <w:t xml:space="preserve">) </w:t>
            </w:r>
            <w:r>
              <w:rPr>
                <w:rFonts w:cs="Arial" w:cstheme="minorHAnsi"/>
                <w:color w:val="000000"/>
              </w:rPr>
              <w:t>as supplied</w:t>
            </w:r>
          </w:p>
          <w:p>
            <w:pPr>
              <w:pStyle w:val="Normal"/>
              <w:widowControl w:val="false"/>
              <w:rPr/>
            </w:pPr>
            <w:r>
              <w:rPr/>
            </w:r>
          </w:p>
          <w:p>
            <w:pPr>
              <w:pStyle w:val="Normal"/>
              <w:widowControl w:val="false"/>
              <w:rPr>
                <w:rStyle w:val="IntenseEmphasis"/>
              </w:rPr>
            </w:pPr>
            <w:r>
              <w:rPr>
                <w:rStyle w:val="IntenseEmphasis"/>
              </w:rPr>
              <w:t>Use of some of these items may not occur in this part of the assessment task.</w:t>
            </w:r>
          </w:p>
          <w:p>
            <w:pPr>
              <w:pStyle w:val="Normal"/>
              <w:widowControl w:val="false"/>
              <w:rPr>
                <w:rStyle w:val="SubtleEmphasis"/>
                <w:rFonts w:ascii="Arial" w:hAnsi="Arial"/>
                <w:i w:val="false"/>
                <w:i w:val="false"/>
                <w:color w:val="000000"/>
                <w:sz w:val="22"/>
                <w:szCs w:val="22"/>
              </w:rPr>
            </w:pPr>
            <w:r>
              <w:rPr>
                <w:i w:val="false"/>
                <w:color w:val="000000"/>
                <w:sz w:val="22"/>
                <w:szCs w:val="22"/>
              </w:rPr>
            </w:r>
          </w:p>
          <w:p>
            <w:pPr>
              <w:pStyle w:val="Normal"/>
              <w:widowControl w:val="false"/>
              <w:rPr>
                <w:rFonts w:ascii="Arial" w:hAnsi="Arial"/>
                <w:szCs w:val="22"/>
              </w:rPr>
            </w:pPr>
            <w:r>
              <w:rPr>
                <w:szCs w:val="22"/>
              </w:rPr>
            </w:r>
          </w:p>
          <w:p>
            <w:pPr>
              <w:pStyle w:val="Normal"/>
              <w:widowControl w:val="false"/>
              <w:rPr>
                <w:rFonts w:ascii="Arial" w:hAnsi="Arial"/>
                <w:szCs w:val="22"/>
              </w:rPr>
            </w:pPr>
            <w:r>
              <w:rPr>
                <w:szCs w:val="22"/>
              </w:rPr>
            </w:r>
          </w:p>
          <w:p>
            <w:pPr>
              <w:pStyle w:val="Normal"/>
              <w:widowControl w:val="false"/>
              <w:rPr>
                <w:rFonts w:ascii="Arial" w:hAnsi="Arial"/>
                <w:szCs w:val="22"/>
              </w:rPr>
            </w:pPr>
            <w:r>
              <w:rPr>
                <w:szCs w:val="22"/>
              </w:rPr>
            </w:r>
          </w:p>
          <w:p>
            <w:pPr>
              <w:pStyle w:val="Normal"/>
              <w:widowControl w:val="false"/>
              <w:rPr>
                <w:rFonts w:ascii="Arial" w:hAnsi="Arial"/>
                <w:szCs w:val="22"/>
              </w:rPr>
            </w:pPr>
            <w:r>
              <w:rPr>
                <w:szCs w:val="22"/>
              </w:rPr>
            </w:r>
          </w:p>
          <w:p>
            <w:pPr>
              <w:pStyle w:val="Normal"/>
              <w:widowControl w:val="false"/>
              <w:rPr>
                <w:rFonts w:ascii="Arial" w:hAnsi="Arial"/>
                <w:szCs w:val="22"/>
              </w:rPr>
            </w:pPr>
            <w:r>
              <w:rPr>
                <w:szCs w:val="22"/>
              </w:rPr>
            </w:r>
          </w:p>
          <w:p>
            <w:pPr>
              <w:pStyle w:val="Normal"/>
              <w:widowControl w:val="false"/>
              <w:rPr>
                <w:rFonts w:ascii="Arial" w:hAnsi="Arial"/>
                <w:szCs w:val="22"/>
              </w:rPr>
            </w:pPr>
            <w:r>
              <w:rPr>
                <w:szCs w:val="22"/>
              </w:rPr>
            </w:r>
          </w:p>
          <w:p>
            <w:pPr>
              <w:pStyle w:val="Normal"/>
              <w:widowControl w:val="false"/>
              <w:rPr>
                <w:rFonts w:ascii="Arial" w:hAnsi="Arial"/>
                <w:szCs w:val="22"/>
              </w:rPr>
            </w:pPr>
            <w:r>
              <w:rPr>
                <w:szCs w:val="22"/>
              </w:rPr>
            </w:r>
          </w:p>
          <w:p>
            <w:pPr>
              <w:pStyle w:val="Normal"/>
              <w:widowControl w:val="false"/>
              <w:rPr>
                <w:rFonts w:ascii="Arial" w:hAnsi="Arial"/>
                <w:szCs w:val="22"/>
              </w:rPr>
            </w:pPr>
            <w:r>
              <w:rPr>
                <w:szCs w:val="22"/>
              </w:rPr>
            </w:r>
          </w:p>
          <w:p>
            <w:pPr>
              <w:pStyle w:val="Normal"/>
              <w:widowControl w:val="false"/>
              <w:rPr>
                <w:rFonts w:ascii="Arial" w:hAnsi="Arial"/>
                <w:szCs w:val="22"/>
              </w:rPr>
            </w:pPr>
            <w:r>
              <w:rPr>
                <w:szCs w:val="22"/>
              </w:rPr>
            </w:r>
          </w:p>
          <w:p>
            <w:pPr>
              <w:pStyle w:val="Normal"/>
              <w:widowControl w:val="false"/>
              <w:rPr>
                <w:rFonts w:ascii="Arial" w:hAnsi="Arial"/>
                <w:szCs w:val="22"/>
              </w:rPr>
            </w:pPr>
            <w:r>
              <w:rPr>
                <w:szCs w:val="22"/>
              </w:rPr>
            </w:r>
          </w:p>
          <w:p>
            <w:pPr>
              <w:pStyle w:val="Normal"/>
              <w:widowControl w:val="false"/>
              <w:rPr>
                <w:rStyle w:val="SubtleEmphasis"/>
                <w:rFonts w:ascii="Arial" w:hAnsi="Arial"/>
                <w:i w:val="false"/>
                <w:i w:val="false"/>
                <w:color w:val="000000"/>
                <w:sz w:val="22"/>
                <w:szCs w:val="22"/>
              </w:rPr>
            </w:pPr>
            <w:r>
              <w:rPr>
                <w:i w:val="false"/>
                <w:color w:val="000000"/>
                <w:sz w:val="22"/>
                <w:szCs w:val="22"/>
              </w:rPr>
            </w:r>
          </w:p>
          <w:p>
            <w:pPr>
              <w:pStyle w:val="Normal"/>
              <w:widowControl w:val="false"/>
              <w:spacing w:before="0" w:after="120"/>
              <w:rPr>
                <w:rFonts w:ascii="Arial" w:hAnsi="Arial"/>
                <w:szCs w:val="22"/>
              </w:rPr>
            </w:pPr>
            <w:r>
              <w:rPr>
                <w:szCs w:val="22"/>
              </w:rPr>
            </w:r>
          </w:p>
        </w:tc>
      </w:tr>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3"/>
              <w:widowControl w:val="false"/>
              <w:spacing w:before="120" w:after="120"/>
              <w:rPr/>
            </w:pPr>
            <w:r>
              <w:rPr/>
              <w:t>Assessment Due</w:t>
            </w:r>
          </w:p>
          <w:p>
            <w:pPr>
              <w:pStyle w:val="Normal"/>
              <w:widowControl w:val="false"/>
              <w:rPr/>
            </w:pPr>
            <w:r>
              <w:rPr/>
              <w:t>This assessment is due on the following date:</w:t>
            </w:r>
          </w:p>
          <w:p>
            <w:pPr>
              <w:pStyle w:val="ListParagraph"/>
              <w:widowControl w:val="false"/>
              <w:numPr>
                <w:ilvl w:val="0"/>
                <w:numId w:val="4"/>
              </w:numPr>
              <w:rPr/>
            </w:pPr>
            <w:r>
              <w:rPr/>
              <w:t xml:space="preserve">Week 14 </w:t>
              <w:tab/>
              <w:t>17:00 (5:00PM) on the day of the scheduled lecture.</w:t>
            </w:r>
          </w:p>
          <w:p>
            <w:pPr>
              <w:pStyle w:val="Normal"/>
              <w:widowControl w:val="false"/>
              <w:rPr/>
            </w:pPr>
            <w:r>
              <w:rPr/>
              <w:t xml:space="preserve">Refer to Blackboard for the most accurate dates, which may alter due to unforeseen circumstances. </w:t>
            </w:r>
          </w:p>
          <w:p>
            <w:pPr>
              <w:pStyle w:val="Normal"/>
              <w:widowControl w:val="false"/>
              <w:rPr/>
            </w:pPr>
            <w:r>
              <w:rPr/>
              <w:t>We also will endeavour to update these document(s) at the same time.</w:t>
            </w:r>
          </w:p>
          <w:p>
            <w:pPr>
              <w:pStyle w:val="Normal"/>
              <w:widowControl w:val="false"/>
              <w:spacing w:before="0" w:after="120"/>
              <w:rPr/>
            </w:pPr>
            <w:r>
              <w:rPr/>
            </w:r>
          </w:p>
        </w:tc>
      </w:tr>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3"/>
              <w:widowControl w:val="false"/>
              <w:spacing w:before="120" w:after="120"/>
              <w:rPr/>
            </w:pPr>
            <w:r>
              <w:rPr/>
              <w:t>Instructions</w:t>
            </w:r>
          </w:p>
          <w:p>
            <w:pPr>
              <w:pStyle w:val="Normal"/>
              <w:widowControl w:val="false"/>
              <w:rPr>
                <w:rStyle w:val="Emphasis"/>
              </w:rPr>
            </w:pPr>
            <w:r>
              <w:rPr/>
              <w:t xml:space="preserve">Follow the steps listed in this assessment item. </w:t>
            </w:r>
            <w:r>
              <w:rPr>
                <w:rStyle w:val="Emphasis"/>
              </w:rPr>
              <w:t xml:space="preserve">Please note that </w:t>
            </w:r>
            <w:r>
              <w:rPr>
                <w:rStyle w:val="Emphasis"/>
                <w:b/>
                <w:bCs w:val="false"/>
              </w:rPr>
              <w:t>additional</w:t>
            </w:r>
            <w:r>
              <w:rPr>
                <w:rStyle w:val="Emphasis"/>
              </w:rPr>
              <w:t xml:space="preserve"> information may be given. </w:t>
            </w:r>
          </w:p>
          <w:p>
            <w:pPr>
              <w:pStyle w:val="Normal"/>
              <w:widowControl w:val="false"/>
              <w:rPr/>
            </w:pPr>
            <w:r>
              <w:rPr/>
              <w:t>Submission of the documentation, code, and associated items is at the end of each part of the portfolio.</w:t>
            </w:r>
          </w:p>
          <w:p>
            <w:pPr>
              <w:pStyle w:val="Normal"/>
              <w:widowControl w:val="false"/>
              <w:rPr>
                <w:rStyle w:val="Emphasis"/>
              </w:rPr>
            </w:pPr>
            <w:r>
              <w:rPr>
                <w:rStyle w:val="Emphasis"/>
              </w:rPr>
              <w:t xml:space="preserve">Each part of the portfolio has a deadline for submission. </w:t>
            </w:r>
          </w:p>
          <w:p>
            <w:pPr>
              <w:pStyle w:val="Normal"/>
              <w:widowControl w:val="false"/>
              <w:rPr>
                <w:i/>
                <w:i/>
                <w:iCs/>
                <w:color w:val="C00000"/>
              </w:rPr>
            </w:pPr>
            <w:r>
              <w:rPr>
                <w:rStyle w:val="Emphasis"/>
              </w:rPr>
              <w:t>It is advantageous to you to attempt to meet the deadline provided.</w:t>
            </w:r>
          </w:p>
          <w:p>
            <w:pPr>
              <w:pStyle w:val="Normal"/>
              <w:widowControl w:val="false"/>
              <w:spacing w:before="0" w:after="120"/>
              <w:rPr/>
            </w:pPr>
            <w:r>
              <w:rPr/>
            </w:r>
          </w:p>
        </w:tc>
      </w:tr>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3"/>
              <w:widowControl w:val="false"/>
              <w:spacing w:before="240" w:after="120"/>
              <w:rPr/>
            </w:pPr>
            <w:r>
              <w:rPr/>
              <w:t>Important</w:t>
            </w:r>
          </w:p>
          <w:p>
            <w:pPr>
              <w:pStyle w:val="Normal"/>
              <w:widowControl w:val="false"/>
              <w:spacing w:before="0" w:after="120"/>
              <w:rPr/>
            </w:pPr>
            <w:r>
              <w:rPr/>
              <w:t>If you are using a different configuration of tools and equipment for this assessment item, then assistance in this and subsequent parts of the portfolio to ensure the systems work correctly will be limited.</w:t>
            </w:r>
          </w:p>
        </w:tc>
      </w:tr>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3"/>
              <w:widowControl w:val="false"/>
              <w:spacing w:before="240" w:after="120"/>
              <w:rPr/>
            </w:pPr>
            <w:r>
              <w:rPr/>
              <w:t>Scenario / background</w:t>
            </w:r>
          </w:p>
          <w:p>
            <w:pPr>
              <w:pStyle w:val="Normal"/>
              <w:widowControl w:val="false"/>
              <w:rPr/>
            </w:pPr>
            <w:r>
              <w:rPr/>
              <w:t>In this Portfolio Task, we’re going to have a closer look at the four pillars of OO:</w:t>
            </w:r>
          </w:p>
          <w:p>
            <w:pPr>
              <w:pStyle w:val="ListParagraph"/>
              <w:widowControl w:val="false"/>
              <w:numPr>
                <w:ilvl w:val="0"/>
                <w:numId w:val="8"/>
              </w:numPr>
              <w:rPr/>
            </w:pPr>
            <w:r>
              <w:rPr/>
              <w:t>Abstraction</w:t>
            </w:r>
          </w:p>
          <w:p>
            <w:pPr>
              <w:pStyle w:val="ListParagraph"/>
              <w:widowControl w:val="false"/>
              <w:numPr>
                <w:ilvl w:val="0"/>
                <w:numId w:val="8"/>
              </w:numPr>
              <w:rPr/>
            </w:pPr>
            <w:r>
              <w:rPr/>
              <w:t>Polymorphism</w:t>
            </w:r>
          </w:p>
          <w:p>
            <w:pPr>
              <w:pStyle w:val="ListParagraph"/>
              <w:widowControl w:val="false"/>
              <w:numPr>
                <w:ilvl w:val="0"/>
                <w:numId w:val="8"/>
              </w:numPr>
              <w:rPr/>
            </w:pPr>
            <w:r>
              <w:rPr/>
              <w:t>Inheritance</w:t>
            </w:r>
          </w:p>
          <w:p>
            <w:pPr>
              <w:pStyle w:val="ListParagraph"/>
              <w:widowControl w:val="false"/>
              <w:numPr>
                <w:ilvl w:val="0"/>
                <w:numId w:val="8"/>
              </w:numPr>
              <w:spacing w:before="0" w:after="200"/>
              <w:contextualSpacing/>
              <w:rPr/>
            </w:pPr>
            <w:r>
              <w:rPr/>
              <w:t>Encapsulation</w:t>
            </w:r>
          </w:p>
        </w:tc>
      </w:tr>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3"/>
              <w:widowControl w:val="false"/>
              <w:spacing w:before="240" w:after="120"/>
              <w:rPr/>
            </w:pPr>
            <w:bookmarkStart w:id="0" w:name="_Ref63422260"/>
            <w:r>
              <w:rPr/>
              <w:t>General Instructions</w:t>
            </w:r>
            <w:bookmarkEnd w:id="0"/>
          </w:p>
          <w:p>
            <w:pPr>
              <w:pStyle w:val="Normal"/>
              <w:widowControl w:val="false"/>
              <w:rPr/>
            </w:pPr>
            <w:r>
              <w:rPr/>
              <w:t>We provide a document template for your answers.</w:t>
            </w:r>
          </w:p>
          <w:p>
            <w:pPr>
              <w:pStyle w:val="Normal"/>
              <w:widowControl w:val="false"/>
              <w:spacing w:before="240" w:after="120"/>
              <w:rPr/>
            </w:pPr>
            <w:r>
              <w:rPr/>
              <w:t>Save the file as:</w:t>
            </w:r>
          </w:p>
          <w:p>
            <w:pPr>
              <w:pStyle w:val="ListParagraph"/>
              <w:widowControl w:val="false"/>
              <w:numPr>
                <w:ilvl w:val="0"/>
                <w:numId w:val="6"/>
              </w:numPr>
              <w:spacing w:before="240" w:after="200"/>
              <w:contextualSpacing/>
              <w:rPr>
                <w:rStyle w:val="InlineCode"/>
              </w:rPr>
            </w:pPr>
            <w:r>
              <w:rPr>
                <w:rStyle w:val="InlineCode"/>
              </w:rPr>
              <w:t>XXX-IoT-Port-Part-3.docx</w:t>
            </w:r>
          </w:p>
          <w:p>
            <w:pPr>
              <w:pStyle w:val="Normal"/>
              <w:widowControl w:val="false"/>
              <w:spacing w:before="240" w:after="120"/>
              <w:rPr/>
            </w:pPr>
            <w:r>
              <w:rPr/>
              <w:t xml:space="preserve">Replacing the </w:t>
            </w:r>
            <w:r>
              <w:rPr>
                <w:rStyle w:val="InlineCode"/>
              </w:rPr>
              <w:t>XXX</w:t>
            </w:r>
            <w:r>
              <w:rPr/>
              <w:t xml:space="preserve"> with your initials.</w:t>
            </w:r>
          </w:p>
          <w:p>
            <w:pPr>
              <w:pStyle w:val="Normal"/>
              <w:widowControl w:val="false"/>
              <w:spacing w:before="240" w:after="120"/>
              <w:rPr/>
            </w:pPr>
            <w:r>
              <w:rPr/>
              <w:t xml:space="preserve">For example, Adrian Gould would use </w:t>
            </w:r>
            <w:r>
              <w:rPr>
                <w:rStyle w:val="InlineCode"/>
              </w:rPr>
              <w:t>AG-IoT-Port-Part-3.docx</w:t>
            </w:r>
            <w:r>
              <w:rPr/>
              <w:t xml:space="preserve"> for his submitted filename. </w:t>
            </w:r>
          </w:p>
          <w:p>
            <w:pPr>
              <w:pStyle w:val="Normal"/>
              <w:widowControl w:val="false"/>
              <w:spacing w:before="240" w:after="120"/>
              <w:rPr>
                <w:rStyle w:val="Emphasis"/>
              </w:rPr>
            </w:pPr>
            <w:r>
              <w:rPr>
                <w:rStyle w:val="Emphasis"/>
              </w:rPr>
              <w:t>Upload any code as a PyCharm project in a zip-file. Remove the virtual environment (</w:t>
            </w:r>
            <w:r>
              <w:rPr>
                <w:rStyle w:val="Emphasis"/>
                <w:rFonts w:cs="Courier New" w:ascii="Courier New" w:hAnsi="Courier New"/>
                <w:b/>
                <w:i w:val="false"/>
                <w:iCs w:val="false"/>
              </w:rPr>
              <w:t>venv</w:t>
            </w:r>
            <w:r>
              <w:rPr>
                <w:rStyle w:val="Emphasis"/>
              </w:rPr>
              <w:t xml:space="preserve"> or </w:t>
            </w:r>
            <w:r>
              <w:rPr>
                <w:rStyle w:val="Emphasis"/>
                <w:rFonts w:cs="Courier New" w:ascii="Courier New" w:hAnsi="Courier New"/>
                <w:b/>
                <w:i w:val="false"/>
                <w:iCs w:val="false"/>
              </w:rPr>
              <w:t>.venv</w:t>
            </w:r>
            <w:r>
              <w:rPr>
                <w:rStyle w:val="Emphasis"/>
              </w:rPr>
              <w:t>) from the zip-file before uploading it to Blackboard. Include your .git file with your submission. Your .git file must point to an origin on GitHub.</w:t>
            </w:r>
          </w:p>
        </w:tc>
      </w:tr>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3"/>
              <w:widowControl w:val="false"/>
              <w:spacing w:before="120" w:after="120"/>
              <w:rPr/>
            </w:pPr>
            <w:r>
              <w:rPr/>
              <w:t>Answering Questions</w:t>
            </w:r>
          </w:p>
          <w:p>
            <w:pPr>
              <w:pStyle w:val="Normal"/>
              <w:widowControl w:val="false"/>
              <w:spacing w:before="240" w:after="120"/>
              <w:rPr/>
            </w:pPr>
            <w:r>
              <w:rPr/>
              <w:t>When a step includes a question, you must attempt to answer it.</w:t>
            </w:r>
          </w:p>
          <w:p>
            <w:pPr>
              <w:pStyle w:val="Normal"/>
              <w:widowControl w:val="false"/>
              <w:spacing w:before="240" w:after="120"/>
              <w:rPr/>
            </w:pPr>
            <w:r>
              <w:rPr/>
              <w:t>There is a minimum and maximum number of words to use for each answer.</w:t>
            </w:r>
          </w:p>
          <w:p>
            <w:pPr>
              <w:pStyle w:val="Normal"/>
              <w:widowControl w:val="false"/>
              <w:spacing w:before="240" w:after="120"/>
              <w:rPr/>
            </w:pPr>
            <w:r>
              <w:rPr/>
              <w:t>If a step has more than one question, these maxima and minima are a total for all the questions in that specific step.</w:t>
            </w:r>
          </w:p>
          <w:p>
            <w:pPr>
              <w:pStyle w:val="Normal"/>
              <w:widowControl w:val="false"/>
              <w:spacing w:before="240" w:after="120"/>
              <w:rPr/>
            </w:pPr>
            <w:r>
              <w:rPr/>
              <w:t>All answers must be in complete sentences unless indicated.</w:t>
            </w:r>
          </w:p>
        </w:tc>
      </w:tr>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4"/>
              <w:widowControl w:val="false"/>
              <w:spacing w:before="40" w:after="120"/>
              <w:rPr/>
            </w:pPr>
            <w:r>
              <w:rPr/>
              <w:t>Sources of Information</w:t>
            </w:r>
          </w:p>
          <w:p>
            <w:pPr>
              <w:pStyle w:val="Normal"/>
              <w:widowControl w:val="false"/>
              <w:spacing w:before="240" w:after="120"/>
              <w:rPr/>
            </w:pPr>
            <w:r>
              <w:rPr/>
              <w:t>In industry, it is good practice to keep track of where information was obtained. This is especially true if it is a written document, or even code.</w:t>
            </w:r>
          </w:p>
          <w:p>
            <w:pPr>
              <w:pStyle w:val="Normal"/>
              <w:widowControl w:val="false"/>
              <w:spacing w:before="240" w:after="120"/>
              <w:rPr/>
            </w:pPr>
            <w:r>
              <w:rPr/>
              <w:t>If you answer any questions using information from web sites, please include the site name and URL (Web site address) after the answer. Likewise, include the title and author for books and magazine articles. For example:</w:t>
            </w:r>
          </w:p>
          <w:p>
            <w:pPr>
              <w:pStyle w:val="ListParagraph"/>
              <w:widowControl w:val="false"/>
              <w:numPr>
                <w:ilvl w:val="0"/>
                <w:numId w:val="7"/>
              </w:numPr>
              <w:spacing w:before="240" w:after="200"/>
              <w:contextualSpacing/>
              <w:rPr/>
            </w:pPr>
            <w:r>
              <w:rPr/>
              <w:t xml:space="preserve">RS Electronics Ltd: </w:t>
            </w:r>
            <w:hyperlink r:id="rId2">
              <w:r>
                <w:rPr>
                  <w:rStyle w:val="InternetLink"/>
                </w:rPr>
                <w:t>https://au.rs-online.com/</w:t>
              </w:r>
            </w:hyperlink>
            <w:r>
              <w:rPr/>
              <w:t xml:space="preserve"> </w:t>
            </w:r>
          </w:p>
          <w:p>
            <w:pPr>
              <w:pStyle w:val="ListParagraph"/>
              <w:widowControl w:val="false"/>
              <w:numPr>
                <w:ilvl w:val="0"/>
                <w:numId w:val="7"/>
              </w:numPr>
              <w:spacing w:before="240" w:after="200"/>
              <w:contextualSpacing/>
              <w:rPr/>
            </w:pPr>
            <w:r>
              <w:rPr/>
              <w:t xml:space="preserve">Slack API Documentation, Users List Method: </w:t>
            </w:r>
            <w:hyperlink r:id="rId3">
              <w:r>
                <w:rPr>
                  <w:rStyle w:val="InternetLink"/>
                </w:rPr>
                <w:t>https://api.slack.com/methods/users.list</w:t>
              </w:r>
            </w:hyperlink>
            <w:r>
              <w:rPr/>
              <w:t xml:space="preserve"> </w:t>
            </w:r>
          </w:p>
          <w:p>
            <w:pPr>
              <w:pStyle w:val="Normal"/>
              <w:widowControl w:val="false"/>
              <w:spacing w:before="240" w:after="120"/>
              <w:rPr/>
            </w:pPr>
            <w:r>
              <w:rPr/>
              <w:t xml:space="preserve">If you use ChatGPT (or any other AI) to help you answer the questions, you must reference the chat as a conversation (e.g. 2023, Conversation with ChatGPT) . Copying/pasting from ChatGPT or any other LLM without attribution is plagiarism. Your answer must be in </w:t>
            </w:r>
            <w:r>
              <w:rPr>
                <w:b/>
                <w:bCs w:val="false"/>
              </w:rPr>
              <w:t>your</w:t>
            </w:r>
            <w:r>
              <w:rPr/>
              <w:t xml:space="preserve"> own words to be accepted.  If you use ChatGPT to proof your answer, include “Proofed by ChatGPT” with your answer. Your lecturer may ask follow up questions to validate your understanding. </w:t>
            </w:r>
          </w:p>
          <w:p>
            <w:pPr>
              <w:pStyle w:val="Heading4"/>
              <w:widowControl w:val="false"/>
              <w:rPr/>
            </w:pPr>
            <w:r>
              <w:rPr/>
              <w:t>Code Storage</w:t>
            </w:r>
          </w:p>
          <w:p>
            <w:pPr>
              <w:pStyle w:val="Normal"/>
              <w:widowControl w:val="false"/>
              <w:spacing w:before="240" w:after="120"/>
              <w:rPr/>
            </w:pPr>
            <w:r>
              <w:rPr/>
              <w:t xml:space="preserve">The initial source code for this project is available on GitHub. You must fork the repository and provide evidence of using Git. See for details: </w:t>
            </w:r>
          </w:p>
          <w:p>
            <w:pPr>
              <w:pStyle w:val="Normal"/>
              <w:widowControl w:val="false"/>
              <w:spacing w:before="240" w:after="120"/>
              <w:rPr/>
            </w:pPr>
            <w:r>
              <w:rPr/>
              <w:t>https://github.com/NM-TAFE/civ-ipriot-smiley/blob/main/README.md</w:t>
            </w:r>
          </w:p>
        </w:tc>
      </w:tr>
      <w:tr>
        <w:trPr>
          <w:cantSplit w:val="true"/>
        </w:trPr>
        <w:tc>
          <w:tcPr>
            <w:tcW w:w="10204" w:type="dxa"/>
            <w:tcBorders>
              <w:top w:val="single" w:sz="4" w:space="0" w:color="000000"/>
              <w:left w:val="single" w:sz="4" w:space="0" w:color="000000"/>
              <w:bottom w:val="single" w:sz="4" w:space="0" w:color="000000"/>
              <w:right w:val="single" w:sz="4" w:space="0" w:color="000000"/>
            </w:tcBorders>
            <w:shd w:color="auto" w:fill="auto" w:val="clear"/>
          </w:tcPr>
          <w:p>
            <w:pPr>
              <w:pStyle w:val="Heading4"/>
              <w:widowControl w:val="false"/>
              <w:spacing w:before="40" w:after="120"/>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jc w:val="center"/>
              <w:rPr>
                <w:i/>
                <w:i/>
                <w:color w:val="808080" w:themeColor="background1" w:themeShade="80"/>
                <w:sz w:val="18"/>
              </w:rPr>
            </w:pPr>
            <w:r>
              <w:rPr>
                <w:i/>
                <w:color w:val="808080" w:themeColor="background1" w:themeShade="80"/>
                <w:sz w:val="18"/>
              </w:rPr>
              <w:t>This space left intentionally blank.</w:t>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spacing w:before="0" w:after="120"/>
              <w:rPr/>
            </w:pPr>
            <w:r>
              <w:rPr/>
            </w:r>
          </w:p>
        </w:tc>
      </w:tr>
    </w:tbl>
    <w:p>
      <w:pPr>
        <w:pStyle w:val="Normal"/>
        <w:rPr/>
      </w:pPr>
      <w:r>
        <w:rPr/>
      </w:r>
    </w:p>
    <w:tbl>
      <w:tblPr>
        <w:tblStyle w:val="ListTable3"/>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020"/>
        <w:gridCol w:w="7653"/>
        <w:gridCol w:w="1531"/>
      </w:tblGrid>
      <w:tr>
        <w:trPr>
          <w:tblHeader w:val="true"/>
          <w:cantSplit w:val="true"/>
          <w:cnfStyle w:val="100000000000" w:firstRow="1" w:lastRow="0" w:firstColumn="0" w:lastColumn="0" w:oddVBand="0" w:evenVBand="0" w:oddHBand="0" w:evenHBand="0" w:firstRowFirstColumn="0" w:firstRowLastColumn="0" w:lastRowFirstColumn="0" w:lastRowLastColumn="0"/>
        </w:trPr>
        <w:tc>
          <w:tcPr>
            <w:tcW w:w="1020" w:type="dxa"/>
            <w:cnfStyle w:val="001000000100" w:firstRow="0" w:lastRow="0" w:firstColumn="1" w:lastColumn="0" w:oddVBand="0" w:evenVBand="0" w:oddHBand="0" w:evenHBand="0" w:firstRowFirstColumn="1" w:firstRowLastColumn="0" w:lastRowFirstColumn="0" w:lastRowLastColumn="0"/>
            <w:tcBorders>
              <w:bottom w:val="nil"/>
              <w:right w:val="nil"/>
            </w:tcBorders>
            <w:shd w:color="auto" w:fill="D8262E" w:themeFill="text1" w:val="clear"/>
          </w:tcPr>
          <w:p>
            <w:pPr>
              <w:pStyle w:val="Heading2"/>
              <w:widowControl/>
              <w:spacing w:before="120" w:after="120"/>
              <w:jc w:val="left"/>
              <w:rPr>
                <w:b/>
                <w:b/>
              </w:rPr>
            </w:pPr>
            <w:r>
              <w:rPr>
                <w:b/>
                <w:kern w:val="0"/>
                <w:lang w:val="en-AU" w:bidi="ar-SA"/>
              </w:rPr>
              <w:t>STEP</w:t>
            </w:r>
          </w:p>
        </w:tc>
        <w:tc>
          <w:tcPr>
            <w:tcW w:w="7653" w:type="dxa"/>
            <w:cnfStyle w:val="000000000000" w:firstRow="0" w:lastRow="0" w:firstColumn="0" w:lastColumn="0" w:oddVBand="0" w:evenVBand="0" w:oddHBand="0" w:evenHBand="0" w:firstRowFirstColumn="0" w:firstRowLastColumn="0" w:lastRowFirstColumn="0" w:lastRowLastColumn="0"/>
            <w:tcBorders>
              <w:left w:val="nil"/>
              <w:bottom w:val="nil"/>
              <w:right w:val="nil"/>
            </w:tcBorders>
            <w:shd w:color="auto" w:fill="D8262E" w:themeFill="text1" w:val="clear"/>
          </w:tcPr>
          <w:p>
            <w:pPr>
              <w:pStyle w:val="Heading2"/>
              <w:widowControl/>
              <w:spacing w:before="120" w:after="120"/>
              <w:jc w:val="left"/>
              <w:cnfStyle w:val="100000000000" w:firstRow="1" w:lastRow="0" w:firstColumn="0" w:lastColumn="0" w:oddVBand="0" w:evenVBand="0" w:oddHBand="0" w:evenHBand="0" w:firstRowFirstColumn="0" w:firstRowLastColumn="0" w:lastRowFirstColumn="0" w:lastRowLastColumn="0"/>
              <w:rPr>
                <w:b/>
                <w:b/>
              </w:rPr>
            </w:pPr>
            <w:r>
              <w:rPr>
                <w:b/>
                <w:kern w:val="0"/>
                <w:lang w:val="en-AU" w:bidi="ar-SA"/>
              </w:rPr>
              <w:t>Task to perform</w:t>
            </w:r>
          </w:p>
        </w:tc>
        <w:tc>
          <w:tcPr>
            <w:tcW w:w="1531" w:type="dxa"/>
            <w:cnfStyle w:val="000000000000" w:firstRow="0" w:lastRow="0" w:firstColumn="0" w:lastColumn="0" w:oddVBand="0" w:evenVBand="0" w:oddHBand="0" w:evenHBand="0" w:firstRowFirstColumn="0" w:firstRowLastColumn="0" w:lastRowFirstColumn="0" w:lastRowLastColumn="0"/>
            <w:tcBorders>
              <w:left w:val="nil"/>
              <w:bottom w:val="nil"/>
            </w:tcBorders>
            <w:shd w:color="auto" w:fill="D8262E" w:themeFill="text1" w:val="clear"/>
            <w:vAlign w:val="bottom"/>
          </w:tcPr>
          <w:p>
            <w:pPr>
              <w:pStyle w:val="Normal"/>
              <w:widowControl/>
              <w:spacing w:before="0" w:after="120"/>
              <w:jc w:val="left"/>
              <w:cnfStyle w:val="100000000000" w:firstRow="1" w:lastRow="0" w:firstColumn="0" w:lastColumn="0" w:oddVBand="0" w:evenVBand="0" w:oddHBand="0" w:evenHBand="0" w:firstRowFirstColumn="0" w:firstRowLastColumn="0" w:lastRowFirstColumn="0" w:lastRowLastColumn="0"/>
              <w:rPr>
                <w:b/>
                <w:b/>
                <w:color w:val="FFFFFF"/>
                <w:kern w:val="0"/>
                <w:lang w:val="en-AU" w:bidi="ar-SA"/>
              </w:rPr>
            </w:pPr>
            <w:r>
              <w:rPr>
                <w:rFonts w:ascii="Century Gothic" w:hAnsi="Century Gothic" w:asciiTheme="majorHAnsi" w:hAnsiTheme="majorHAnsi"/>
                <w:b/>
                <w:color w:val="FFFFFF"/>
                <w:kern w:val="0"/>
                <w:sz w:val="28"/>
                <w:lang w:val="en-AU" w:bidi="ar-SA"/>
              </w:rPr>
              <w:t>Words</w:t>
              <w:br/>
              <w:t>Min/Max</w:t>
            </w:r>
          </w:p>
        </w:tc>
      </w:tr>
      <w:tr>
        <w:trPr>
          <w:cantSplit w:val="true"/>
          <w:cnfStyle w:val="000000100000" w:firstRow="0" w:lastRow="0" w:firstColumn="0" w:lastColumn="0" w:oddVBand="0" w:evenVBand="0" w:oddHBand="1" w:evenHBand="0" w:firstRowFirstColumn="0" w:firstRowLastColumn="0" w:lastRowFirstColumn="0" w:lastRowLastColumn="0"/>
        </w:trPr>
        <w:tc>
          <w:tcPr>
            <w:tcW w:w="1020"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val="false"/>
                <w:color w:val="C00000"/>
                <w:kern w:val="0"/>
                <w:sz w:val="48"/>
                <w:lang w:val="en-AU" w:bidi="ar-SA"/>
              </w:rPr>
              <w:t>00</w:t>
            </w:r>
          </w:p>
        </w:tc>
        <w:tc>
          <w:tcPr>
            <w:tcW w:w="7653" w:type="dxa"/>
            <w:cnfStyle w:val="000000000000" w:firstRow="0" w:lastRow="0" w:firstColumn="0" w:lastColumn="0" w:oddVBand="0" w:evenVBand="0" w:oddHBand="0" w:evenHBand="0" w:firstRowFirstColumn="0" w:firstRowLastColumn="0" w:lastRowFirstColumn="0" w:lastRowLastColumn="0"/>
            <w:tcBorders>
              <w:left w:val="nil"/>
              <w:right w:val="nil"/>
            </w:tcBorders>
          </w:tcPr>
          <w:p>
            <w:pPr>
              <w:pStyle w:val="Heading3"/>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Create Evidence Document</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Make sure you have followed the instructions on creating the answer document, as given in the </w:t>
            </w:r>
            <w:r>
              <w:rPr>
                <w:kern w:val="0"/>
                <w:lang w:val="en-AU" w:bidi="ar-SA"/>
              </w:rPr>
              <w:fldChar w:fldCharType="begin"/>
            </w:r>
            <w:r>
              <w:rPr>
                <w:kern w:val="0"/>
                <w:lang w:val="en-AU" w:bidi="ar-SA"/>
              </w:rPr>
              <w:instrText xml:space="preserve"> REF _Ref63422260 \h </w:instrText>
            </w:r>
            <w:r>
              <w:rPr>
                <w:kern w:val="0"/>
                <w:lang w:val="en-AU" w:bidi="ar-SA"/>
              </w:rPr>
              <w:fldChar w:fldCharType="separate"/>
            </w:r>
            <w:r>
              <w:rPr>
                <w:kern w:val="0"/>
                <w:lang w:val="en-AU" w:bidi="ar-SA"/>
              </w:rPr>
              <w:t>General Instructions</w:t>
            </w:r>
            <w:r>
              <w:rPr>
                <w:kern w:val="0"/>
                <w:lang w:val="en-AU" w:bidi="ar-SA"/>
              </w:rPr>
              <w:fldChar w:fldCharType="end"/>
            </w:r>
            <w:r>
              <w:rPr>
                <w:kern w:val="0"/>
                <w:lang w:val="en-AU" w:bidi="ar-SA"/>
              </w:rPr>
              <w:t>.</w:t>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Familiarise yourself with the content and document your progress in this assessment.</w:t>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Make sure that you complete the title page of the document.</w:t>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At any stage during this assignment, you may consult the stakeholder(s) or their representative(s). </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left w:val="nil"/>
            </w:tcBorders>
          </w:tcPr>
          <w:p>
            <w:pPr>
              <w:pStyle w:val="Heading3"/>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trHeight w:val="5204" w:hRule="atLeast"/>
          <w:cantSplit w:val="true"/>
        </w:trPr>
        <w:tc>
          <w:tcPr>
            <w:tcW w:w="102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spacing w:before="240" w:after="120"/>
              <w:jc w:val="left"/>
              <w:rPr>
                <w:rFonts w:ascii="Century Gothic" w:hAnsi="Century Gothic" w:asciiTheme="majorHAnsi" w:hAnsiTheme="majorHAnsi"/>
                <w:color w:val="C00000"/>
                <w:sz w:val="48"/>
              </w:rPr>
            </w:pPr>
            <w:r>
              <w:rPr>
                <w:rFonts w:asciiTheme="majorHAnsi" w:hAnsiTheme="majorHAnsi" w:ascii="Century Gothic" w:hAnsi="Century Gothic"/>
                <w:b/>
                <w:color w:val="C00000"/>
                <w:kern w:val="0"/>
                <w:sz w:val="48"/>
                <w:lang w:val="en-AU" w:bidi="ar-SA"/>
              </w:rPr>
            </w:r>
          </w:p>
        </w:tc>
        <w:tc>
          <w:tcPr>
            <w:tcW w:w="7653" w:type="dxa"/>
            <w:cnfStyle w:val="000000000000" w:firstRow="0" w:lastRow="0" w:firstColumn="0" w:lastColumn="0" w:oddVBand="0" w:evenVBand="0" w:oddHBand="0" w:evenHBand="0" w:firstRowFirstColumn="0" w:firstRowLastColumn="0" w:lastRowFirstColumn="0" w:lastRowLastColumn="0"/>
            <w:tcBorders>
              <w:top w:val="nil"/>
              <w:left w:val="nil"/>
              <w:bottom w:val="nil"/>
              <w:right w:val="nil"/>
            </w:tcBorders>
          </w:tcPr>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t>This space left intentionally blank.</w:t>
            </w:r>
          </w:p>
          <w:p>
            <w:pPr>
              <w:pStyle w:val="Heading3"/>
              <w:widowControl/>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top w:val="nil"/>
              <w:left w:val="nil"/>
              <w:bottom w:val="nil"/>
            </w:tcBorders>
          </w:tcPr>
          <w:p>
            <w:pPr>
              <w:pStyle w:val="Heading3"/>
              <w:widowControl/>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cantSplit w:val="true"/>
          <w:cnfStyle w:val="000000100000" w:firstRow="0" w:lastRow="0" w:firstColumn="0" w:lastColumn="0" w:oddVBand="0" w:evenVBand="0" w:oddHBand="1" w:evenHBand="0" w:firstRowFirstColumn="0" w:firstRowLastColumn="0" w:lastRowFirstColumn="0" w:lastRowLastColumn="0"/>
        </w:trPr>
        <w:tc>
          <w:tcPr>
            <w:tcW w:w="1020"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val="false"/>
                <w:color w:val="C00000"/>
                <w:kern w:val="0"/>
                <w:sz w:val="48"/>
                <w:lang w:val="en-AU" w:bidi="ar-SA"/>
              </w:rPr>
              <w:t>01</w:t>
            </w:r>
          </w:p>
        </w:tc>
        <w:tc>
          <w:tcPr>
            <w:tcW w:w="7653" w:type="dxa"/>
            <w:cnfStyle w:val="000000000000" w:firstRow="0" w:lastRow="0" w:firstColumn="0" w:lastColumn="0" w:oddVBand="0" w:evenVBand="0" w:oddHBand="0" w:evenHBand="0" w:firstRowFirstColumn="0" w:firstRowLastColumn="0" w:lastRowFirstColumn="0" w:lastRowLastColumn="0"/>
            <w:tcBorders>
              <w:left w:val="nil"/>
              <w:right w:val="nil"/>
            </w:tcBorders>
          </w:tcPr>
          <w:p>
            <w:pPr>
              <w:pStyle w:val="Heading3"/>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Download the “Smileys” project</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You can download the Smileys project from GitHub using the provided link. . </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After cloning, the directory structure should look something like this:</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drawing>
                <wp:inline distT="0" distB="0" distL="0" distR="0">
                  <wp:extent cx="2552700" cy="207200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4"/>
                          <a:stretch>
                            <a:fillRect/>
                          </a:stretch>
                        </pic:blipFill>
                        <pic:spPr bwMode="auto">
                          <a:xfrm>
                            <a:off x="0" y="0"/>
                            <a:ext cx="2552700" cy="2072005"/>
                          </a:xfrm>
                          <a:prstGeom prst="rect">
                            <a:avLst/>
                          </a:prstGeom>
                        </pic:spPr>
                      </pic:pic>
                    </a:graphicData>
                  </a:graphic>
                </wp:inline>
              </w:drawing>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The </w:t>
            </w:r>
            <w:r>
              <w:rPr>
                <w:rFonts w:cs="Courier New" w:ascii="Courier New" w:hAnsi="Courier New"/>
                <w:b/>
                <w:color w:val="FF0000"/>
                <w:kern w:val="0"/>
                <w:lang w:val="en-AU" w:bidi="ar-SA"/>
              </w:rPr>
              <w:t>main.py</w:t>
            </w:r>
            <w:r>
              <w:rPr>
                <w:kern w:val="0"/>
                <w:lang w:val="en-AU" w:bidi="ar-SA"/>
              </w:rPr>
              <w:t xml:space="preserve"> script is the entry point for the project. You should be able to run the script on your Raspberry Pi by typing </w:t>
            </w:r>
            <w:r>
              <w:rPr>
                <w:rFonts w:cs="Courier New" w:ascii="Courier New" w:hAnsi="Courier New"/>
                <w:b/>
                <w:color w:val="FF0000"/>
                <w:kern w:val="0"/>
                <w:lang w:val="en-AU" w:bidi="ar-SA"/>
              </w:rPr>
              <w:t>python3 main.py</w:t>
            </w:r>
            <w:r>
              <w:rPr>
                <w:kern w:val="0"/>
                <w:lang w:val="en-AU" w:bidi="ar-SA"/>
              </w:rPr>
              <w:t xml:space="preserve"> in a terminal. Make sure to </w:t>
            </w:r>
            <w:r>
              <w:rPr>
                <w:rFonts w:cs="Courier New" w:ascii="Courier New" w:hAnsi="Courier New"/>
                <w:b/>
                <w:color w:val="FF0000"/>
                <w:kern w:val="0"/>
                <w:lang w:val="en-AU" w:bidi="ar-SA"/>
              </w:rPr>
              <w:t>cd</w:t>
            </w:r>
            <w:r>
              <w:rPr>
                <w:kern w:val="0"/>
                <w:lang w:val="en-AU" w:bidi="ar-SA"/>
              </w:rPr>
              <w:t xml:space="preserve"> into your project directory (this means Change Directory).</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You may ignore the </w:t>
            </w:r>
            <w:r>
              <w:rPr>
                <w:rFonts w:cs="Courier New" w:ascii="Courier New" w:hAnsi="Courier New"/>
                <w:b/>
                <w:color w:val="FF0000"/>
                <w:kern w:val="0"/>
                <w:lang w:val="en-AU" w:bidi="ar-SA"/>
              </w:rPr>
              <w:t>requirements.txt</w:t>
            </w:r>
            <w:r>
              <w:rPr>
                <w:kern w:val="0"/>
                <w:lang w:val="en-AU" w:bidi="ar-SA"/>
              </w:rPr>
              <w:t xml:space="preserve"> for now. The file </w:t>
            </w:r>
            <w:r>
              <w:rPr>
                <w:rFonts w:cs="Courier New" w:ascii="Courier New" w:hAnsi="Courier New"/>
                <w:b/>
                <w:color w:val="FF0000"/>
                <w:kern w:val="0"/>
                <w:lang w:val="en-AU" w:bidi="ar-SA"/>
              </w:rPr>
              <w:t>README.md</w:t>
            </w:r>
            <w:r>
              <w:rPr>
                <w:kern w:val="0"/>
                <w:lang w:val="en-AU" w:bidi="ar-SA"/>
              </w:rPr>
              <w:t xml:space="preserve"> contains a brief description of what the project is about. It is good practice to add a README to any project you create.</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Take a screenshot of the result of the following two commands and put it in the answer document ($ is the prompt; don’t type that):</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rStyle w:val="Emphasis"/>
                <w:rFonts w:ascii="Courier New" w:hAnsi="Courier New" w:cs="Courier New"/>
                <w:b/>
                <w:b/>
                <w:i w:val="false"/>
                <w:i w:val="false"/>
                <w:iCs w:val="false"/>
                <w:color w:val="FF0000"/>
              </w:rPr>
            </w:pPr>
            <w:r>
              <w:rPr>
                <w:rStyle w:val="Emphasis"/>
                <w:rFonts w:cs="Courier New" w:ascii="Courier New" w:hAnsi="Courier New"/>
                <w:b/>
                <w:i w:val="false"/>
                <w:iCs w:val="false"/>
                <w:color w:val="A11C22" w:themeColor="text1" w:themeShade="bf"/>
                <w:kern w:val="0"/>
                <w:lang w:val="en-AU" w:bidi="ar-SA"/>
              </w:rPr>
              <w:t>$</w:t>
            </w:r>
            <w:r>
              <w:rPr>
                <w:rStyle w:val="Emphasis"/>
                <w:rFonts w:cs="Courier New" w:ascii="Courier New" w:hAnsi="Courier New"/>
                <w:b/>
                <w:i w:val="false"/>
                <w:iCs w:val="false"/>
                <w:color w:val="FF0000"/>
                <w:kern w:val="0"/>
                <w:lang w:val="en-AU" w:bidi="ar-SA"/>
              </w:rPr>
              <w:t xml:space="preserve"> ls</w:t>
              <w:br/>
            </w:r>
            <w:r>
              <w:rPr>
                <w:rStyle w:val="Emphasis"/>
                <w:rFonts w:cs="Courier New" w:ascii="Courier New" w:hAnsi="Courier New"/>
                <w:b/>
                <w:i w:val="false"/>
                <w:iCs w:val="false"/>
                <w:color w:val="A11C22" w:themeColor="text1" w:themeShade="bf"/>
                <w:kern w:val="0"/>
                <w:lang w:val="en-AU" w:bidi="ar-SA"/>
              </w:rPr>
              <w:t>$</w:t>
            </w:r>
            <w:r>
              <w:rPr>
                <w:rStyle w:val="Emphasis"/>
                <w:rFonts w:cs="Courier New" w:ascii="Courier New" w:hAnsi="Courier New"/>
                <w:b/>
                <w:i w:val="false"/>
                <w:iCs w:val="false"/>
                <w:color w:val="FF0000"/>
                <w:kern w:val="0"/>
                <w:lang w:val="en-AU" w:bidi="ar-SA"/>
              </w:rPr>
              <w:t xml:space="preserve"> python3 main.py</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left w:val="nil"/>
            </w:tcBorders>
          </w:tcPr>
          <w:p>
            <w:pPr>
              <w:pStyle w:val="Heading3"/>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n/a </w:t>
            </w:r>
          </w:p>
        </w:tc>
      </w:tr>
      <w:tr>
        <w:trPr>
          <w:trHeight w:val="8654" w:hRule="atLeast"/>
          <w:cantSplit w:val="true"/>
        </w:trPr>
        <w:tc>
          <w:tcPr>
            <w:tcW w:w="102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spacing w:before="240" w:after="120"/>
              <w:jc w:val="left"/>
              <w:rPr>
                <w:rFonts w:ascii="Century Gothic" w:hAnsi="Century Gothic" w:asciiTheme="majorHAnsi" w:hAnsiTheme="majorHAnsi"/>
                <w:color w:val="C00000"/>
                <w:sz w:val="48"/>
              </w:rPr>
            </w:pPr>
            <w:r>
              <w:rPr>
                <w:rFonts w:asciiTheme="majorHAnsi" w:hAnsiTheme="majorHAnsi" w:ascii="Century Gothic" w:hAnsi="Century Gothic"/>
                <w:b/>
                <w:color w:val="C00000"/>
                <w:kern w:val="0"/>
                <w:sz w:val="48"/>
                <w:lang w:val="en-AU" w:bidi="ar-SA"/>
              </w:rPr>
            </w:r>
          </w:p>
        </w:tc>
        <w:tc>
          <w:tcPr>
            <w:tcW w:w="7653" w:type="dxa"/>
            <w:cnfStyle w:val="000000000000" w:firstRow="0" w:lastRow="0" w:firstColumn="0" w:lastColumn="0" w:oddVBand="0" w:evenVBand="0" w:oddHBand="0" w:evenHBand="0" w:firstRowFirstColumn="0" w:firstRowLastColumn="0" w:lastRowFirstColumn="0" w:lastRowLastColumn="0"/>
            <w:tcBorders>
              <w:top w:val="nil"/>
              <w:left w:val="nil"/>
              <w:bottom w:val="nil"/>
              <w:right w:val="nil"/>
            </w:tcBorders>
          </w:tcPr>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t>This space left intentionally blank.</w:t>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3"/>
              <w:widowControl/>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top w:val="nil"/>
              <w:left w:val="nil"/>
              <w:bottom w:val="nil"/>
            </w:tcBorders>
          </w:tcPr>
          <w:p>
            <w:pPr>
              <w:pStyle w:val="Heading3"/>
              <w:widowControl/>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cantSplit w:val="true"/>
          <w:cnfStyle w:val="000000100000" w:firstRow="0" w:lastRow="0" w:firstColumn="0" w:lastColumn="0" w:oddVBand="0" w:evenVBand="0" w:oddHBand="1" w:evenHBand="0" w:firstRowFirstColumn="0" w:firstRowLastColumn="0" w:lastRowFirstColumn="0" w:lastRowLastColumn="0"/>
        </w:trPr>
        <w:tc>
          <w:tcPr>
            <w:tcW w:w="1020"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val="false"/>
                <w:color w:val="C00000"/>
                <w:kern w:val="0"/>
                <w:sz w:val="48"/>
                <w:lang w:val="en-AU" w:bidi="ar-SA"/>
              </w:rPr>
              <w:t>02</w:t>
            </w:r>
          </w:p>
        </w:tc>
        <w:tc>
          <w:tcPr>
            <w:tcW w:w="7653" w:type="dxa"/>
            <w:cnfStyle w:val="000000000000" w:firstRow="0" w:lastRow="0" w:firstColumn="0" w:lastColumn="0" w:oddVBand="0" w:evenVBand="0" w:oddHBand="0" w:evenHBand="0" w:firstRowFirstColumn="0" w:firstRowLastColumn="0" w:lastRowFirstColumn="0" w:lastRowLastColumn="0"/>
            <w:tcBorders>
              <w:left w:val="nil"/>
              <w:right w:val="nil"/>
            </w:tcBorders>
          </w:tcPr>
          <w:p>
            <w:pPr>
              <w:pStyle w:val="Heading3"/>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Find the classes</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The project contains a few classes. Some are “base classes” (sometimes called super classes) and some are “subclasses”, which are derived from the base classes.</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Answer the following questions:</w:t>
            </w:r>
          </w:p>
          <w:p>
            <w:pPr>
              <w:pStyle w:val="ListParagraph"/>
              <w:widowControl/>
              <w:numPr>
                <w:ilvl w:val="0"/>
                <w:numId w:val="9"/>
              </w:numPr>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How many classes can you identify in the project?</w:t>
            </w:r>
          </w:p>
          <w:p>
            <w:pPr>
              <w:pStyle w:val="ListParagraph"/>
              <w:widowControl/>
              <w:numPr>
                <w:ilvl w:val="0"/>
                <w:numId w:val="9"/>
              </w:numPr>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In your own words, describe how ‘abstraction’ is visible in this project</w:t>
            </w:r>
          </w:p>
          <w:p>
            <w:pPr>
              <w:pStyle w:val="ListParagraph"/>
              <w:widowControl/>
              <w:numPr>
                <w:ilvl w:val="0"/>
                <w:numId w:val="9"/>
              </w:numPr>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Describe which of these classes are subclasses and which are base (or super) classes.</w:t>
            </w:r>
          </w:p>
          <w:p>
            <w:pPr>
              <w:pStyle w:val="ListParagraph"/>
              <w:widowControl/>
              <w:numPr>
                <w:ilvl w:val="0"/>
                <w:numId w:val="9"/>
              </w:numPr>
              <w:spacing w:before="0" w:after="200"/>
              <w:contextualSpacing/>
              <w:jc w:val="left"/>
              <w:rPr>
                <w:rStyle w:val="Emphasis"/>
                <w:lang w:val="en-AU"/>
              </w:rPr>
            </w:pPr>
            <w:r>
              <w:rPr>
                <w:rStyle w:val="Emphasis"/>
                <w:kern w:val="0"/>
                <w:lang w:val="en-AU" w:bidi="ar-SA"/>
              </w:rPr>
              <w:t>What is the name of the process of deriving from base classes?</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 </w:t>
            </w:r>
          </w:p>
        </w:tc>
        <w:tc>
          <w:tcPr>
            <w:tcW w:w="1531" w:type="dxa"/>
            <w:cnfStyle w:val="000000000000" w:firstRow="0" w:lastRow="0" w:firstColumn="0" w:lastColumn="0" w:oddVBand="0" w:evenVBand="0" w:oddHBand="0" w:evenHBand="0" w:firstRowFirstColumn="0" w:firstRowLastColumn="0" w:lastRowFirstColumn="0" w:lastRowLastColumn="0"/>
            <w:tcBorders>
              <w:left w:val="nil"/>
            </w:tcBorders>
          </w:tcPr>
          <w:p>
            <w:pPr>
              <w:pStyle w:val="Heading3"/>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n/a</w:t>
            </w:r>
          </w:p>
        </w:tc>
      </w:tr>
      <w:tr>
        <w:trPr>
          <w:trHeight w:val="2209" w:hRule="atLeast"/>
          <w:cantSplit w:val="true"/>
        </w:trPr>
        <w:tc>
          <w:tcPr>
            <w:tcW w:w="102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spacing w:before="240" w:after="120"/>
              <w:jc w:val="left"/>
              <w:rPr>
                <w:rFonts w:ascii="Century Gothic" w:hAnsi="Century Gothic" w:asciiTheme="majorHAnsi" w:hAnsiTheme="majorHAnsi"/>
                <w:color w:val="C00000"/>
                <w:sz w:val="18"/>
                <w:szCs w:val="18"/>
              </w:rPr>
            </w:pPr>
            <w:r>
              <w:rPr>
                <w:rFonts w:asciiTheme="majorHAnsi" w:hAnsiTheme="majorHAnsi" w:ascii="Century Gothic" w:hAnsi="Century Gothic"/>
                <w:b/>
                <w:color w:val="C00000"/>
                <w:kern w:val="0"/>
                <w:sz w:val="18"/>
                <w:szCs w:val="18"/>
                <w:lang w:val="en-AU" w:bidi="ar-SA"/>
              </w:rPr>
            </w:r>
          </w:p>
        </w:tc>
        <w:tc>
          <w:tcPr>
            <w:tcW w:w="7653" w:type="dxa"/>
            <w:cnfStyle w:val="000000000000" w:firstRow="0" w:lastRow="0" w:firstColumn="0" w:lastColumn="0" w:oddVBand="0" w:evenVBand="0" w:oddHBand="0" w:evenHBand="0" w:firstRowFirstColumn="0" w:firstRowLastColumn="0" w:lastRowFirstColumn="0" w:lastRowLastColumn="0"/>
            <w:tcBorders>
              <w:top w:val="nil"/>
              <w:left w:val="nil"/>
              <w:bottom w:val="nil"/>
              <w:right w:val="nil"/>
            </w:tcBorders>
          </w:tcPr>
          <w:p>
            <w:pPr>
              <w:pStyle w:val="Normal"/>
              <w:widowControl/>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r>
          </w:p>
          <w:p>
            <w:pPr>
              <w:pStyle w:val="Normal"/>
              <w:widowControl/>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r>
          </w:p>
          <w:p>
            <w:pPr>
              <w:pStyle w:val="Normal"/>
              <w:widowControl/>
              <w:spacing w:before="0" w:after="12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 w:val="18"/>
              </w:rPr>
            </w:pPr>
            <w:r>
              <w:rPr>
                <w:color w:val="808080" w:themeColor="background1" w:themeShade="80"/>
                <w:kern w:val="0"/>
                <w:sz w:val="18"/>
                <w:lang w:val="en-AU" w:bidi="ar-SA"/>
              </w:rPr>
            </w:r>
          </w:p>
          <w:p>
            <w:pPr>
              <w:pStyle w:val="Normal"/>
              <w:widowControl/>
              <w:spacing w:before="0" w:after="12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 w:val="18"/>
                <w:szCs w:val="18"/>
              </w:rPr>
            </w:pPr>
            <w:r>
              <w:rPr>
                <w:color w:val="808080" w:themeColor="background1" w:themeShade="80" w:themeTint="ff"/>
                <w:kern w:val="0"/>
                <w:sz w:val="18"/>
                <w:szCs w:val="18"/>
                <w:lang w:val="en-AU" w:bidi="ar-SA"/>
              </w:rPr>
              <w:t>A. five classes</w:t>
            </w:r>
          </w:p>
          <w:p>
            <w:pPr>
              <w:pStyle w:val="Normal"/>
              <w:widowControl/>
              <w:spacing w:before="0" w:after="120"/>
              <w:jc w:val="center"/>
              <w:rPr>
                <w:color w:val="808080" w:themeColor="background1" w:themeShade="80" w:themeTint="ff"/>
                <w:sz w:val="18"/>
                <w:szCs w:val="18"/>
              </w:rPr>
            </w:pPr>
            <w:r>
              <w:rPr>
                <w:color w:val="808080" w:themeColor="background1" w:themeShade="80" w:themeTint="ff"/>
                <w:kern w:val="0"/>
                <w:sz w:val="18"/>
                <w:szCs w:val="18"/>
                <w:lang w:val="en-AU" w:bidi="ar-SA"/>
              </w:rPr>
              <w:t>B. abstract base class, ABC</w:t>
            </w:r>
          </w:p>
          <w:p>
            <w:pPr>
              <w:pStyle w:val="Normal"/>
              <w:widowControl/>
              <w:bidi w:val="0"/>
              <w:spacing w:lineRule="auto" w:line="276" w:beforeAutospacing="0" w:before="0" w:afterAutospacing="0" w:after="120"/>
              <w:ind w:left="0" w:right="0" w:hanging="0"/>
              <w:jc w:val="center"/>
              <w:rPr>
                <w:color w:val="808080" w:themeColor="background1" w:themeShade="80" w:themeTint="ff"/>
                <w:sz w:val="18"/>
                <w:szCs w:val="18"/>
              </w:rPr>
            </w:pPr>
            <w:r>
              <w:rPr>
                <w:color w:val="808080" w:themeColor="background1" w:themeShade="80" w:themeTint="ff"/>
                <w:kern w:val="0"/>
                <w:sz w:val="18"/>
                <w:szCs w:val="18"/>
                <w:lang w:val="en-AU" w:bidi="ar-SA"/>
              </w:rPr>
              <w:t>C. Happy and Sad are sub-class of Smiley, which is the super class</w:t>
            </w:r>
          </w:p>
          <w:p>
            <w:pPr>
              <w:pStyle w:val="Normal"/>
              <w:widowControl/>
              <w:spacing w:before="0" w:after="120"/>
              <w:jc w:val="center"/>
              <w:rPr>
                <w:color w:val="808080" w:themeColor="background1" w:themeShade="80" w:themeTint="ff"/>
                <w:sz w:val="18"/>
                <w:szCs w:val="18"/>
              </w:rPr>
            </w:pPr>
            <w:r>
              <w:rPr>
                <w:color w:val="808080" w:themeColor="background1" w:themeShade="80" w:themeTint="ff"/>
                <w:kern w:val="0"/>
                <w:sz w:val="18"/>
                <w:szCs w:val="18"/>
                <w:lang w:val="en-AU" w:bidi="ar-SA"/>
              </w:rPr>
              <w:t>D. Inheritance</w:t>
            </w:r>
          </w:p>
          <w:p>
            <w:pPr>
              <w:pStyle w:val="Normal"/>
              <w:widowControl/>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r>
          </w:p>
          <w:p>
            <w:pPr>
              <w:pStyle w:val="Normal"/>
              <w:widowControl/>
              <w:spacing w:before="0" w:after="120"/>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 w:val="18"/>
              </w:rPr>
            </w:pPr>
            <w:r>
              <w:rPr>
                <w:color w:val="808080" w:themeColor="background1" w:themeShade="80"/>
                <w:kern w:val="0"/>
                <w:sz w:val="18"/>
                <w:lang w:val="en-AU" w:bidi="ar-SA"/>
              </w:rPr>
            </w:r>
          </w:p>
          <w:p>
            <w:pPr>
              <w:pStyle w:val="Normal"/>
              <w:widowControl/>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r>
          </w:p>
          <w:p>
            <w:pPr>
              <w:pStyle w:val="Normal"/>
              <w:widowControl/>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r>
          </w:p>
          <w:p>
            <w:pPr>
              <w:pStyle w:val="Normal"/>
              <w:widowControl/>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t>This space left intentionally blank.</w:t>
            </w:r>
          </w:p>
          <w:p>
            <w:pPr>
              <w:pStyle w:val="Heading3"/>
              <w:widowControl/>
              <w:spacing w:before="240" w:after="120"/>
              <w:jc w:val="left"/>
              <w:cnfStyle w:val="000000000000" w:firstRow="0" w:lastRow="0" w:firstColumn="0" w:lastColumn="0" w:oddVBand="0" w:evenVBand="0" w:oddHBand="0" w:evenHBand="0" w:firstRowFirstColumn="0" w:firstRowLastColumn="0" w:lastRowFirstColumn="0" w:lastRowLastColumn="0"/>
              <w:rPr>
                <w:i/>
                <w:i/>
                <w:iCs/>
                <w:sz w:val="18"/>
                <w:szCs w:val="18"/>
              </w:rPr>
            </w:pPr>
            <w:r>
              <w:rPr>
                <w:i/>
                <w:iCs/>
                <w:kern w:val="0"/>
                <w:sz w:val="18"/>
                <w:szCs w:val="18"/>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top w:val="nil"/>
              <w:left w:val="nil"/>
              <w:bottom w:val="nil"/>
            </w:tcBorders>
          </w:tcPr>
          <w:p>
            <w:pPr>
              <w:pStyle w:val="Heading3"/>
              <w:widowControl/>
              <w:spacing w:before="240" w:after="120"/>
              <w:jc w:val="left"/>
              <w:cnfStyle w:val="000000000000" w:firstRow="0" w:lastRow="0" w:firstColumn="0" w:lastColumn="0" w:oddVBand="0" w:evenVBand="0" w:oddHBand="0" w:evenHBand="0" w:firstRowFirstColumn="0" w:firstRowLastColumn="0" w:lastRowFirstColumn="0" w:lastRowLastColumn="0"/>
              <w:rPr>
                <w:sz w:val="18"/>
                <w:szCs w:val="18"/>
              </w:rPr>
            </w:pPr>
            <w:r>
              <w:rPr>
                <w:kern w:val="0"/>
                <w:sz w:val="18"/>
                <w:szCs w:val="18"/>
                <w:lang w:val="en-AU" w:bidi="ar-SA"/>
              </w:rPr>
            </w:r>
          </w:p>
        </w:tc>
      </w:tr>
      <w:tr>
        <w:trPr>
          <w:cantSplit w:val="true"/>
          <w:cnfStyle w:val="000000100000" w:firstRow="0" w:lastRow="0" w:firstColumn="0" w:lastColumn="0" w:oddVBand="0" w:evenVBand="0" w:oddHBand="1" w:evenHBand="0" w:firstRowFirstColumn="0" w:firstRowLastColumn="0" w:lastRowFirstColumn="0" w:lastRowLastColumn="0"/>
        </w:trPr>
        <w:tc>
          <w:tcPr>
            <w:tcW w:w="1020"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val="false"/>
                <w:color w:val="C00000"/>
                <w:kern w:val="0"/>
                <w:sz w:val="48"/>
                <w:lang w:val="en-AU" w:bidi="ar-SA"/>
              </w:rPr>
              <w:t>03</w:t>
            </w:r>
          </w:p>
        </w:tc>
        <w:tc>
          <w:tcPr>
            <w:tcW w:w="7653" w:type="dxa"/>
            <w:cnfStyle w:val="000000000000" w:firstRow="0" w:lastRow="0" w:firstColumn="0" w:lastColumn="0" w:oddVBand="0" w:evenVBand="0" w:oddHBand="0" w:evenHBand="0" w:firstRowFirstColumn="0" w:firstRowLastColumn="0" w:lastRowFirstColumn="0" w:lastRowLastColumn="0"/>
            <w:tcBorders>
              <w:left w:val="nil"/>
              <w:right w:val="nil"/>
            </w:tcBorders>
          </w:tcPr>
          <w:p>
            <w:pPr>
              <w:pStyle w:val="Heading3"/>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Not all classes are the same </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Investigate the classes </w:t>
            </w:r>
            <w:r>
              <w:rPr>
                <w:rFonts w:cs="Courier New" w:ascii="Courier New" w:hAnsi="Courier New"/>
                <w:b/>
                <w:color w:val="FF0000"/>
                <w:kern w:val="0"/>
                <w:lang w:val="en-AU" w:bidi="ar-SA"/>
              </w:rPr>
              <w:t>Happy</w:t>
            </w:r>
            <w:r>
              <w:rPr>
                <w:color w:val="FF0000"/>
                <w:kern w:val="0"/>
                <w:lang w:val="en-AU" w:bidi="ar-SA"/>
              </w:rPr>
              <w:t xml:space="preserve"> </w:t>
            </w:r>
            <w:r>
              <w:rPr>
                <w:kern w:val="0"/>
                <w:lang w:val="en-AU" w:bidi="ar-SA"/>
              </w:rPr>
              <w:t xml:space="preserve">and </w:t>
            </w:r>
            <w:r>
              <w:rPr>
                <w:rFonts w:cs="Courier New" w:ascii="Courier New" w:hAnsi="Courier New"/>
                <w:b/>
                <w:color w:val="FF0000"/>
                <w:kern w:val="0"/>
                <w:lang w:val="en-AU" w:bidi="ar-SA"/>
              </w:rPr>
              <w:t>Sad</w:t>
            </w:r>
            <w:r>
              <w:rPr>
                <w:kern w:val="0"/>
                <w:lang w:val="en-AU" w:bidi="ar-SA"/>
              </w:rPr>
              <w:t xml:space="preserve">. </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Notice the similarities and the difference. Be careful, what may look like a similarity may actually contain a subtle but important difference.</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In your own words, describe:</w:t>
            </w:r>
          </w:p>
          <w:p>
            <w:pPr>
              <w:pStyle w:val="ListParagraph"/>
              <w:widowControl/>
              <w:numPr>
                <w:ilvl w:val="0"/>
                <w:numId w:val="10"/>
              </w:numPr>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The commonalities between </w:t>
            </w:r>
            <w:r>
              <w:rPr>
                <w:rFonts w:cs="Courier New" w:ascii="Courier New" w:hAnsi="Courier New"/>
                <w:b/>
                <w:color w:val="FF0000"/>
                <w:kern w:val="0"/>
                <w:lang w:val="en-AU" w:bidi="ar-SA"/>
              </w:rPr>
              <w:t>Happy</w:t>
            </w:r>
            <w:r>
              <w:rPr>
                <w:rStyle w:val="Emphasis"/>
                <w:kern w:val="0"/>
                <w:lang w:val="en-AU" w:bidi="ar-SA"/>
              </w:rPr>
              <w:t xml:space="preserve"> and </w:t>
            </w:r>
            <w:r>
              <w:rPr>
                <w:rFonts w:cs="Courier New" w:ascii="Courier New" w:hAnsi="Courier New"/>
                <w:b/>
                <w:color w:val="FF0000"/>
                <w:kern w:val="0"/>
                <w:lang w:val="en-AU" w:bidi="ar-SA"/>
              </w:rPr>
              <w:t>Sad</w:t>
            </w:r>
          </w:p>
          <w:p>
            <w:pPr>
              <w:pStyle w:val="ListParagraph"/>
              <w:widowControl/>
              <w:numPr>
                <w:ilvl w:val="0"/>
                <w:numId w:val="10"/>
              </w:numPr>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The differences between </w:t>
            </w:r>
            <w:r>
              <w:rPr>
                <w:rFonts w:cs="Courier New" w:ascii="Courier New" w:hAnsi="Courier New"/>
                <w:b/>
                <w:color w:val="FF0000"/>
                <w:kern w:val="0"/>
                <w:lang w:val="en-AU" w:bidi="ar-SA"/>
              </w:rPr>
              <w:t>Happy</w:t>
            </w:r>
            <w:r>
              <w:rPr>
                <w:rStyle w:val="Emphasis"/>
                <w:kern w:val="0"/>
                <w:lang w:val="en-AU" w:bidi="ar-SA"/>
              </w:rPr>
              <w:t xml:space="preserve"> and </w:t>
            </w:r>
            <w:r>
              <w:rPr>
                <w:rFonts w:cs="Courier New" w:ascii="Courier New" w:hAnsi="Courier New"/>
                <w:b/>
                <w:color w:val="FF0000"/>
                <w:kern w:val="0"/>
                <w:lang w:val="en-AU" w:bidi="ar-SA"/>
              </w:rPr>
              <w:t>Sad</w:t>
            </w:r>
          </w:p>
          <w:p>
            <w:pPr>
              <w:pStyle w:val="ListParagraph"/>
              <w:widowControl/>
              <w:numPr>
                <w:ilvl w:val="0"/>
                <w:numId w:val="10"/>
              </w:numPr>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Is there anything that stands out as a difference?</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 </w:t>
            </w:r>
          </w:p>
        </w:tc>
        <w:tc>
          <w:tcPr>
            <w:tcW w:w="1531" w:type="dxa"/>
            <w:cnfStyle w:val="000000000000" w:firstRow="0" w:lastRow="0" w:firstColumn="0" w:lastColumn="0" w:oddVBand="0" w:evenVBand="0" w:oddHBand="0" w:evenHBand="0" w:firstRowFirstColumn="0" w:firstRowLastColumn="0" w:lastRowFirstColumn="0" w:lastRowLastColumn="0"/>
            <w:tcBorders>
              <w:left w:val="nil"/>
            </w:tcBorders>
          </w:tcPr>
          <w:p>
            <w:pPr>
              <w:pStyle w:val="Heading3"/>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n/a</w:t>
            </w:r>
          </w:p>
        </w:tc>
      </w:tr>
      <w:tr>
        <w:trPr>
          <w:trHeight w:val="5436" w:hRule="atLeast"/>
          <w:cantSplit w:val="true"/>
        </w:trPr>
        <w:tc>
          <w:tcPr>
            <w:tcW w:w="102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spacing w:before="240" w:after="120"/>
              <w:jc w:val="left"/>
              <w:rPr>
                <w:rFonts w:ascii="Century Gothic" w:hAnsi="Century Gothic" w:asciiTheme="majorHAnsi" w:hAnsiTheme="majorHAnsi"/>
                <w:color w:val="C00000"/>
                <w:sz w:val="48"/>
              </w:rPr>
            </w:pPr>
            <w:r>
              <w:rPr>
                <w:rFonts w:asciiTheme="majorHAnsi" w:hAnsiTheme="majorHAnsi" w:ascii="Century Gothic" w:hAnsi="Century Gothic"/>
                <w:b/>
                <w:color w:val="C00000"/>
                <w:kern w:val="0"/>
                <w:sz w:val="48"/>
                <w:lang w:val="en-AU" w:bidi="ar-SA"/>
              </w:rPr>
            </w:r>
          </w:p>
        </w:tc>
        <w:tc>
          <w:tcPr>
            <w:tcW w:w="7653" w:type="dxa"/>
            <w:cnfStyle w:val="000000000000" w:firstRow="0" w:lastRow="0" w:firstColumn="0" w:lastColumn="0" w:oddVBand="0" w:evenVBand="0" w:oddHBand="0" w:evenHBand="0" w:firstRowFirstColumn="0" w:firstRowLastColumn="0" w:lastRowFirstColumn="0" w:lastRowLastColumn="0"/>
            <w:tcBorders>
              <w:top w:val="nil"/>
              <w:left w:val="nil"/>
              <w:bottom w:val="nil"/>
              <w:right w:val="nil"/>
            </w:tcBorders>
          </w:tcPr>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Happy and Sad are mostly the same but the names. Happy also inherits from Blinkable. Happy also has a blink method</w:t>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t>This space left intentionally blank.</w:t>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3"/>
              <w:widowControl/>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top w:val="nil"/>
              <w:left w:val="nil"/>
              <w:bottom w:val="nil"/>
            </w:tcBorders>
          </w:tcPr>
          <w:p>
            <w:pPr>
              <w:pStyle w:val="Heading3"/>
              <w:widowControl/>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cantSplit w:val="true"/>
          <w:cnfStyle w:val="000000100000" w:firstRow="0" w:lastRow="0" w:firstColumn="0" w:lastColumn="0" w:oddVBand="0" w:evenVBand="0" w:oddHBand="1" w:evenHBand="0" w:firstRowFirstColumn="0" w:firstRowLastColumn="0" w:lastRowFirstColumn="0" w:lastRowLastColumn="0"/>
        </w:trPr>
        <w:tc>
          <w:tcPr>
            <w:tcW w:w="1020"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val="false"/>
                <w:color w:val="C00000"/>
                <w:kern w:val="0"/>
                <w:sz w:val="48"/>
                <w:lang w:val="en-AU" w:bidi="ar-SA"/>
              </w:rPr>
              <w:t>04</w:t>
            </w:r>
          </w:p>
        </w:tc>
        <w:tc>
          <w:tcPr>
            <w:tcW w:w="7653" w:type="dxa"/>
            <w:cnfStyle w:val="000000000000" w:firstRow="0" w:lastRow="0" w:firstColumn="0" w:lastColumn="0" w:oddVBand="0" w:evenVBand="0" w:oddHBand="0" w:evenHBand="0" w:firstRowFirstColumn="0" w:firstRowLastColumn="0" w:lastRowFirstColumn="0" w:lastRowLastColumn="0"/>
            <w:tcBorders>
              <w:left w:val="nil"/>
              <w:right w:val="nil"/>
            </w:tcBorders>
          </w:tcPr>
          <w:p>
            <w:pPr>
              <w:pStyle w:val="Heading3"/>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Where’s the Sense(Hat) in that?</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pPr>
            <w:r>
              <w:rPr>
                <w:kern w:val="0"/>
                <w:lang w:val="en-AU" w:bidi="ar-SA"/>
              </w:rPr>
              <w:t xml:space="preserve">You will have noticed by now that the project uses the </w:t>
            </w:r>
            <w:r>
              <w:rPr>
                <w:rStyle w:val="Emphasis"/>
                <w:kern w:val="0"/>
                <w:lang w:val="en-AU" w:bidi="ar-SA"/>
              </w:rPr>
              <w:t>SenseHat</w:t>
            </w:r>
            <w:r>
              <w:rPr>
                <w:kern w:val="0"/>
                <w:lang w:val="en-AU" w:bidi="ar-SA"/>
              </w:rPr>
              <w:t xml:space="preserve"> to display the smileys on the display.</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Yet, in </w:t>
            </w:r>
            <w:r>
              <w:rPr>
                <w:rFonts w:cs="Courier New" w:ascii="Courier New" w:hAnsi="Courier New"/>
                <w:b/>
                <w:color w:val="FF0000"/>
                <w:kern w:val="0"/>
                <w:lang w:val="en-AU" w:bidi="ar-SA"/>
              </w:rPr>
              <w:t>main.py</w:t>
            </w:r>
            <w:r>
              <w:rPr>
                <w:kern w:val="0"/>
                <w:lang w:val="en-AU" w:bidi="ar-SA"/>
              </w:rPr>
              <w:t xml:space="preserve"> there is no mention of any SenseHat at all. </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Answer the following questions:</w:t>
            </w:r>
          </w:p>
          <w:p>
            <w:pPr>
              <w:pStyle w:val="ListParagraph"/>
              <w:widowControl/>
              <w:numPr>
                <w:ilvl w:val="0"/>
                <w:numId w:val="11"/>
              </w:numPr>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Where is </w:t>
            </w:r>
            <w:r>
              <w:rPr>
                <w:rStyle w:val="Emphasis"/>
                <w:rFonts w:cs="Consolas" w:ascii="Consolas" w:hAnsi="Consolas"/>
                <w:b/>
                <w:bCs w:val="false"/>
                <w:color w:val="FF0000"/>
                <w:kern w:val="0"/>
                <w:lang w:val="en-AU" w:bidi="ar-SA"/>
              </w:rPr>
              <w:t>SenseHat</w:t>
            </w:r>
            <w:r>
              <w:rPr>
                <w:rStyle w:val="Emphasis"/>
                <w:kern w:val="0"/>
                <w:lang w:val="en-AU" w:bidi="ar-SA"/>
              </w:rPr>
              <w:t xml:space="preserve"> used (in which </w:t>
            </w:r>
            <w:r>
              <w:rPr>
                <w:rStyle w:val="Emphasis"/>
                <w:b/>
                <w:bCs w:val="false"/>
                <w:kern w:val="0"/>
                <w:lang w:val="en-AU" w:bidi="ar-SA"/>
              </w:rPr>
              <w:t>class</w:t>
            </w:r>
            <w:r>
              <w:rPr>
                <w:rStyle w:val="Emphasis"/>
                <w:kern w:val="0"/>
                <w:lang w:val="en-AU" w:bidi="ar-SA"/>
              </w:rPr>
              <w:t>)?</w:t>
            </w:r>
          </w:p>
          <w:p>
            <w:pPr>
              <w:pStyle w:val="ListParagraph"/>
              <w:widowControl/>
              <w:numPr>
                <w:ilvl w:val="0"/>
                <w:numId w:val="11"/>
              </w:numPr>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Which functionalities of </w:t>
            </w:r>
            <w:r>
              <w:rPr>
                <w:rStyle w:val="Emphasis"/>
                <w:rFonts w:cs="Consolas" w:ascii="Consolas" w:hAnsi="Consolas"/>
                <w:b/>
                <w:bCs w:val="false"/>
                <w:color w:val="FF0000"/>
                <w:kern w:val="0"/>
                <w:lang w:val="en-AU" w:bidi="ar-SA"/>
              </w:rPr>
              <w:t>SenseHat</w:t>
            </w:r>
            <w:r>
              <w:rPr>
                <w:rStyle w:val="Emphasis"/>
                <w:kern w:val="0"/>
                <w:lang w:val="en-AU" w:bidi="ar-SA"/>
              </w:rPr>
              <w:t xml:space="preserve"> are used?</w:t>
            </w:r>
          </w:p>
          <w:p>
            <w:pPr>
              <w:pStyle w:val="ListParagraph"/>
              <w:widowControl/>
              <w:numPr>
                <w:ilvl w:val="0"/>
                <w:numId w:val="11"/>
              </w:numPr>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What is the process of storing and potentially hiding objects in classes called?</w:t>
            </w:r>
          </w:p>
          <w:p>
            <w:pPr>
              <w:pStyle w:val="ListParagraph"/>
              <w:widowControl/>
              <w:numPr>
                <w:ilvl w:val="0"/>
                <w:numId w:val="11"/>
              </w:numPr>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Draw a simple Class Diagram that shows the class </w:t>
            </w:r>
            <w:r>
              <w:rPr>
                <w:rStyle w:val="Emphasis"/>
                <w:rFonts w:cs="Consolas" w:ascii="Consolas" w:hAnsi="Consolas"/>
                <w:b/>
                <w:bCs w:val="false"/>
                <w:color w:val="FF0000"/>
                <w:kern w:val="0"/>
                <w:lang w:val="en-AU" w:bidi="ar-SA"/>
              </w:rPr>
              <w:t>SenseHat</w:t>
            </w:r>
            <w:r>
              <w:rPr>
                <w:rStyle w:val="Emphasis"/>
                <w:kern w:val="0"/>
                <w:lang w:val="en-AU" w:bidi="ar-SA"/>
              </w:rPr>
              <w:t xml:space="preserve"> and the containing class (the answer from a.). Make sure to use the correct relationship and multiplicities. </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left w:val="nil"/>
            </w:tcBorders>
          </w:tcPr>
          <w:p>
            <w:pPr>
              <w:pStyle w:val="Heading3"/>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n/a</w:t>
            </w:r>
          </w:p>
        </w:tc>
      </w:tr>
      <w:tr>
        <w:trPr>
          <w:cantSplit w:val="true"/>
        </w:trPr>
        <w:tc>
          <w:tcPr>
            <w:tcW w:w="102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spacing w:before="240" w:after="120"/>
              <w:jc w:val="left"/>
              <w:rPr>
                <w:rFonts w:ascii="Century Gothic" w:hAnsi="Century Gothic" w:asciiTheme="majorHAnsi" w:hAnsiTheme="majorHAnsi"/>
                <w:color w:val="C00000"/>
                <w:sz w:val="48"/>
              </w:rPr>
            </w:pPr>
            <w:r>
              <w:rPr>
                <w:rFonts w:asciiTheme="majorHAnsi" w:hAnsiTheme="majorHAnsi" w:ascii="Century Gothic" w:hAnsi="Century Gothic"/>
                <w:b/>
                <w:color w:val="C00000"/>
                <w:kern w:val="0"/>
                <w:sz w:val="48"/>
                <w:lang w:val="en-AU" w:bidi="ar-SA"/>
              </w:rPr>
            </w:r>
          </w:p>
        </w:tc>
        <w:tc>
          <w:tcPr>
            <w:tcW w:w="7653" w:type="dxa"/>
            <w:cnfStyle w:val="000000000000" w:firstRow="0" w:lastRow="0" w:firstColumn="0" w:lastColumn="0" w:oddVBand="0" w:evenVBand="0" w:oddHBand="0" w:evenHBand="0" w:firstRowFirstColumn="0" w:firstRowLastColumn="0" w:lastRowFirstColumn="0" w:lastRowLastColumn="0"/>
            <w:tcBorders>
              <w:top w:val="nil"/>
              <w:left w:val="nil"/>
              <w:bottom w:val="nil"/>
              <w:right w:val="nil"/>
            </w:tcBorders>
          </w:tcPr>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ListParagraph"/>
              <w:widowControl/>
              <w:numPr>
                <w:ilvl w:val="0"/>
                <w:numId w:val="1"/>
              </w:numPr>
              <w:spacing w:before="0" w:after="200"/>
              <w:contextualSpacing/>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t>SenseHat is used in the Smiley class</w:t>
            </w:r>
          </w:p>
          <w:p>
            <w:pPr>
              <w:pStyle w:val="ListParagraph"/>
              <w:widowControl/>
              <w:numPr>
                <w:ilvl w:val="0"/>
                <w:numId w:val="1"/>
              </w:numPr>
              <w:spacing w:before="0" w:after="200"/>
              <w:contextualSpacing/>
              <w:jc w:val="left"/>
              <w:rPr>
                <w:rFonts w:ascii="Arial" w:hAnsi="Arial" w:eastAsia="Calibri" w:cs="Times New Roman"/>
                <w:sz w:val="22"/>
                <w:szCs w:val="22"/>
              </w:rPr>
            </w:pPr>
            <w:r>
              <w:rPr>
                <w:rFonts w:eastAsia="Calibri" w:cs="Times New Roman"/>
                <w:kern w:val="0"/>
                <w:sz w:val="22"/>
                <w:szCs w:val="22"/>
                <w:lang w:val="en-AU" w:bidi="ar-SA"/>
              </w:rPr>
              <w:t>Low_light and set_pixels</w:t>
            </w:r>
          </w:p>
          <w:p>
            <w:pPr>
              <w:pStyle w:val="ListParagraph"/>
              <w:widowControl/>
              <w:numPr>
                <w:ilvl w:val="0"/>
                <w:numId w:val="1"/>
              </w:numPr>
              <w:spacing w:before="0" w:after="200"/>
              <w:contextualSpacing/>
              <w:jc w:val="left"/>
              <w:rPr>
                <w:rFonts w:ascii="Arial" w:hAnsi="Arial" w:eastAsia="Calibri" w:cs="Times New Roman"/>
                <w:sz w:val="22"/>
                <w:szCs w:val="22"/>
              </w:rPr>
            </w:pPr>
            <w:r>
              <w:rPr>
                <w:rFonts w:eastAsia="Calibri" w:cs="Times New Roman"/>
                <w:kern w:val="0"/>
                <w:sz w:val="22"/>
                <w:szCs w:val="22"/>
                <w:lang w:val="en-AU" w:bidi="ar-SA"/>
              </w:rPr>
              <w:t>Encapsulation</w:t>
            </w:r>
          </w:p>
          <w:p>
            <w:pPr>
              <w:pStyle w:val="ListParagraph"/>
              <w:widowControl/>
              <w:numPr>
                <w:ilvl w:val="0"/>
                <w:numId w:val="1"/>
              </w:numPr>
              <w:spacing w:before="0" w:after="200"/>
              <w:contextualSpacing/>
              <w:jc w:val="left"/>
              <w:rPr>
                <w:rFonts w:ascii="Arial" w:hAnsi="Arial" w:eastAsia="Calibri" w:cs="Times New Roman"/>
                <w:sz w:val="22"/>
                <w:szCs w:val="22"/>
              </w:rPr>
            </w:pPr>
            <w:r>
              <w:rPr>
                <w:rFonts w:eastAsia="Calibri" w:cs="Times New Roman"/>
                <w:kern w:val="0"/>
                <w:sz w:val="22"/>
                <w:szCs w:val="22"/>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drawing>
                <wp:anchor behindDoc="0" distT="0" distB="0" distL="0" distR="0" simplePos="0" locked="0" layoutInCell="0" allowOverlap="1" relativeHeight="31">
                  <wp:simplePos x="0" y="0"/>
                  <wp:positionH relativeFrom="column">
                    <wp:posOffset>777875</wp:posOffset>
                  </wp:positionH>
                  <wp:positionV relativeFrom="paragraph">
                    <wp:posOffset>-43180</wp:posOffset>
                  </wp:positionV>
                  <wp:extent cx="1987550" cy="288480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1987550" cy="2884805"/>
                          </a:xfrm>
                          <a:prstGeom prst="rect">
                            <a:avLst/>
                          </a:prstGeom>
                        </pic:spPr>
                      </pic:pic>
                    </a:graphicData>
                  </a:graphic>
                </wp:anchor>
              </w:drawing>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3"/>
              <w:widowControl/>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top w:val="nil"/>
              <w:left w:val="nil"/>
              <w:bottom w:val="nil"/>
            </w:tcBorders>
          </w:tcPr>
          <w:p>
            <w:pPr>
              <w:pStyle w:val="Heading3"/>
              <w:widowControl/>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trHeight w:val="5470" w:hRule="atLeast"/>
          <w:cantSplit w:val="true"/>
          <w:cnfStyle w:val="000000100000" w:firstRow="0" w:lastRow="0" w:firstColumn="0" w:lastColumn="0" w:oddVBand="0" w:evenVBand="0" w:oddHBand="1" w:evenHBand="0" w:firstRowFirstColumn="0" w:firstRowLastColumn="0" w:lastRowFirstColumn="0" w:lastRowLastColumn="0"/>
        </w:trPr>
        <w:tc>
          <w:tcPr>
            <w:tcW w:w="1020"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val="false"/>
                <w:color w:val="C00000"/>
                <w:kern w:val="0"/>
                <w:sz w:val="48"/>
                <w:lang w:val="en-AU" w:bidi="ar-SA"/>
              </w:rPr>
              <w:t>05</w:t>
            </w:r>
          </w:p>
        </w:tc>
        <w:tc>
          <w:tcPr>
            <w:tcW w:w="7653" w:type="dxa"/>
            <w:cnfStyle w:val="000000000000" w:firstRow="0" w:lastRow="0" w:firstColumn="0" w:lastColumn="0" w:oddVBand="0" w:evenVBand="0" w:oddHBand="0" w:evenHBand="0" w:firstRowFirstColumn="0" w:firstRowLastColumn="0" w:lastRowFirstColumn="0" w:lastRowLastColumn="0"/>
            <w:tcBorders>
              <w:left w:val="nil"/>
              <w:right w:val="nil"/>
            </w:tcBorders>
          </w:tcPr>
          <w:p>
            <w:pPr>
              <w:pStyle w:val="Heading3"/>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Sad smileys can’t blink (or can they?)</w:t>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Unlike the </w:t>
            </w:r>
            <w:r>
              <w:rPr>
                <w:rFonts w:cs="Courier New" w:ascii="Courier New" w:hAnsi="Courier New"/>
                <w:b/>
                <w:color w:val="FF0000"/>
                <w:kern w:val="0"/>
                <w:lang w:val="en-AU" w:bidi="ar-SA"/>
              </w:rPr>
              <w:t>Happy</w:t>
            </w:r>
            <w:r>
              <w:rPr>
                <w:kern w:val="0"/>
                <w:lang w:val="en-AU" w:bidi="ar-SA"/>
              </w:rPr>
              <w:t xml:space="preserve"> smiley, the current implementation of the </w:t>
            </w:r>
            <w:r>
              <w:rPr>
                <w:rFonts w:cs="Courier New" w:ascii="Courier New" w:hAnsi="Courier New"/>
                <w:b/>
                <w:color w:val="FF0000"/>
                <w:kern w:val="0"/>
                <w:lang w:val="en-AU" w:bidi="ar-SA"/>
              </w:rPr>
              <w:t>Sad</w:t>
            </w:r>
            <w:r>
              <w:rPr>
                <w:kern w:val="0"/>
                <w:lang w:val="en-AU" w:bidi="ar-SA"/>
              </w:rPr>
              <w:t xml:space="preserve"> smiley does not have the ability to blink. </w:t>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Investigate the </w:t>
            </w:r>
            <w:r>
              <w:rPr>
                <w:rFonts w:cs="Courier New" w:ascii="Courier New" w:hAnsi="Courier New"/>
                <w:b/>
                <w:color w:val="FF0000"/>
                <w:kern w:val="0"/>
                <w:lang w:val="en-AU" w:bidi="ar-SA"/>
              </w:rPr>
              <w:t>Happy</w:t>
            </w:r>
            <w:r>
              <w:rPr>
                <w:kern w:val="0"/>
                <w:lang w:val="en-AU" w:bidi="ar-SA"/>
              </w:rPr>
              <w:t xml:space="preserve"> smiley to see how blinking has been implemented by looking at the method </w:t>
            </w:r>
            <w:r>
              <w:rPr>
                <w:rFonts w:cs="Courier New" w:ascii="Courier New" w:hAnsi="Courier New"/>
                <w:b/>
                <w:color w:val="FF0000"/>
                <w:kern w:val="0"/>
                <w:lang w:val="en-AU" w:bidi="ar-SA"/>
              </w:rPr>
              <w:t>blink()</w:t>
            </w:r>
            <w:r>
              <w:rPr>
                <w:kern w:val="0"/>
                <w:lang w:val="en-AU" w:bidi="ar-SA"/>
              </w:rPr>
              <w:t>, which takes in one argument.  The argument determines how long the blink lasts.</w:t>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You will now add the ability to blink to the </w:t>
            </w:r>
            <w:r>
              <w:rPr>
                <w:rFonts w:cs="Courier New" w:ascii="Courier New" w:hAnsi="Courier New"/>
                <w:b/>
                <w:color w:val="FF0000"/>
                <w:kern w:val="0"/>
                <w:lang w:val="en-AU" w:bidi="ar-SA"/>
              </w:rPr>
              <w:t>Sad</w:t>
            </w:r>
            <w:r>
              <w:rPr>
                <w:kern w:val="0"/>
                <w:lang w:val="en-AU" w:bidi="ar-SA"/>
              </w:rPr>
              <w:t xml:space="preserve"> smiley.</w:t>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Follow the instructions (and answer any questions):</w:t>
            </w:r>
          </w:p>
          <w:p>
            <w:pPr>
              <w:pStyle w:val="ListParagraph"/>
              <w:widowControl/>
              <w:numPr>
                <w:ilvl w:val="0"/>
                <w:numId w:val="12"/>
              </w:numPr>
              <w:spacing w:before="24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In your own words, how does the </w:t>
            </w:r>
            <w:r>
              <w:rPr>
                <w:rFonts w:cs="Courier New" w:ascii="Courier New" w:hAnsi="Courier New"/>
                <w:b/>
                <w:color w:val="FF0000"/>
                <w:kern w:val="0"/>
                <w:lang w:val="en-AU" w:bidi="ar-SA"/>
              </w:rPr>
              <w:t>blink()</w:t>
            </w:r>
            <w:r>
              <w:rPr>
                <w:rStyle w:val="Emphasis"/>
                <w:kern w:val="0"/>
                <w:lang w:val="en-AU" w:bidi="ar-SA"/>
              </w:rPr>
              <w:t>method make the smiley blink?</w:t>
            </w:r>
          </w:p>
          <w:p>
            <w:pPr>
              <w:pStyle w:val="ListParagraph"/>
              <w:widowControl/>
              <w:numPr>
                <w:ilvl w:val="0"/>
                <w:numId w:val="12"/>
              </w:numPr>
              <w:spacing w:before="24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Create a new method called blink in the </w:t>
            </w:r>
            <w:r>
              <w:rPr>
                <w:rFonts w:cs="Courier New" w:ascii="Courier New" w:hAnsi="Courier New"/>
                <w:b/>
                <w:color w:val="FF0000"/>
                <w:kern w:val="0"/>
                <w:lang w:val="en-AU" w:bidi="ar-SA"/>
              </w:rPr>
              <w:t>Sad</w:t>
            </w:r>
            <w:r>
              <w:rPr>
                <w:kern w:val="0"/>
                <w:lang w:val="en-AU" w:bidi="ar-SA"/>
              </w:rPr>
              <w:t xml:space="preserve"> </w:t>
            </w:r>
            <w:r>
              <w:rPr>
                <w:rStyle w:val="Emphasis"/>
                <w:kern w:val="0"/>
                <w:lang w:val="en-AU" w:bidi="ar-SA"/>
              </w:rPr>
              <w:t>class and ensure you use the same prototype (prototype = name + arguments):</w:t>
              <w:br/>
              <w:br/>
            </w:r>
            <w:r>
              <w:rPr>
                <w:rStyle w:val="Emphasis"/>
                <w:rFonts w:cs="Courier New" w:ascii="Courier New" w:hAnsi="Courier New"/>
                <w:kern w:val="0"/>
                <w:lang w:val="en-AU" w:bidi="ar-SA"/>
              </w:rPr>
              <w:t xml:space="preserve">    </w:t>
            </w:r>
            <w:r>
              <w:rPr>
                <w:rStyle w:val="Emphasis"/>
                <w:rFonts w:cs="Courier New" w:ascii="Courier New" w:hAnsi="Courier New"/>
                <w:b/>
                <w:bCs w:val="false"/>
                <w:i w:val="false"/>
                <w:iCs w:val="false"/>
                <w:kern w:val="0"/>
                <w:lang w:val="en-AU" w:bidi="ar-SA"/>
              </w:rPr>
              <w:t>def</w:t>
            </w:r>
            <w:r>
              <w:rPr>
                <w:rStyle w:val="Emphasis"/>
                <w:rFonts w:cs="Courier New" w:ascii="Courier New" w:hAnsi="Courier New"/>
                <w:i w:val="false"/>
                <w:iCs w:val="false"/>
                <w:kern w:val="0"/>
                <w:lang w:val="en-AU" w:bidi="ar-SA"/>
              </w:rPr>
              <w:t xml:space="preserve"> blink(</w:t>
            </w:r>
            <w:r>
              <w:rPr>
                <w:rStyle w:val="Emphasis"/>
                <w:rFonts w:cs="Courier New" w:ascii="Courier New" w:hAnsi="Courier New"/>
                <w:b/>
                <w:bCs w:val="false"/>
                <w:i w:val="false"/>
                <w:iCs w:val="false"/>
                <w:kern w:val="0"/>
                <w:lang w:val="en-AU" w:bidi="ar-SA"/>
              </w:rPr>
              <w:t>self</w:t>
            </w:r>
            <w:r>
              <w:rPr>
                <w:rStyle w:val="Emphasis"/>
                <w:rFonts w:cs="Courier New" w:ascii="Courier New" w:hAnsi="Courier New"/>
                <w:i w:val="false"/>
                <w:iCs w:val="false"/>
                <w:kern w:val="0"/>
                <w:lang w:val="en-AU" w:bidi="ar-SA"/>
              </w:rPr>
              <w:t>, delay=0.25):</w:t>
              <w:br/>
              <w:t xml:space="preserve">        </w:t>
            </w:r>
            <w:r>
              <w:rPr>
                <w:rStyle w:val="Emphasis"/>
                <w:rFonts w:cs="Courier New" w:ascii="Courier New" w:hAnsi="Courier New"/>
                <w:b/>
                <w:bCs w:val="false"/>
                <w:i w:val="false"/>
                <w:iCs w:val="false"/>
                <w:kern w:val="0"/>
                <w:lang w:val="en-AU" w:bidi="ar-SA"/>
              </w:rPr>
              <w:t>pass</w:t>
            </w:r>
            <w:r>
              <w:rPr>
                <w:rStyle w:val="Emphasis"/>
                <w:rFonts w:cs="Courier New" w:ascii="Courier New" w:hAnsi="Courier New"/>
                <w:i w:val="false"/>
                <w:iCs w:val="false"/>
                <w:kern w:val="0"/>
                <w:lang w:val="en-AU" w:bidi="ar-SA"/>
              </w:rPr>
              <w:t xml:space="preserve">  </w:t>
            </w:r>
            <w:r>
              <w:rPr>
                <w:rStyle w:val="Emphasis"/>
                <w:rFonts w:cs="Courier New" w:ascii="Courier New" w:hAnsi="Courier New"/>
                <w:i w:val="false"/>
                <w:iCs w:val="false"/>
                <w:color w:val="A6A6A6" w:themeColor="background1" w:themeShade="a6"/>
                <w:kern w:val="0"/>
                <w:lang w:val="en-AU" w:bidi="ar-SA"/>
              </w:rPr>
              <w:t># your implementation goes here</w:t>
            </w:r>
            <w:r>
              <w:rPr>
                <w:rStyle w:val="Emphasis"/>
                <w:rFonts w:cs="Courier New" w:ascii="Courier New" w:hAnsi="Courier New"/>
                <w:color w:val="A6A6A6" w:themeColor="background1" w:themeShade="a6"/>
                <w:kern w:val="0"/>
                <w:lang w:val="en-AU" w:bidi="ar-SA"/>
              </w:rPr>
              <w:br/>
            </w:r>
          </w:p>
          <w:p>
            <w:pPr>
              <w:pStyle w:val="ListParagraph"/>
              <w:widowControl/>
              <w:numPr>
                <w:ilvl w:val="0"/>
                <w:numId w:val="12"/>
              </w:numPr>
              <w:spacing w:before="24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Implement the code that makes the smiley blink. You may use the implementation from </w:t>
            </w:r>
            <w:r>
              <w:rPr>
                <w:rFonts w:cs="Courier New" w:ascii="Courier New" w:hAnsi="Courier New"/>
                <w:b/>
                <w:color w:val="FF0000"/>
                <w:kern w:val="0"/>
                <w:lang w:val="en-AU" w:bidi="ar-SA"/>
              </w:rPr>
              <w:t>Happy</w:t>
            </w:r>
            <w:r>
              <w:rPr>
                <w:kern w:val="0"/>
                <w:lang w:val="en-AU" w:bidi="ar-SA"/>
              </w:rPr>
              <w:t xml:space="preserve"> </w:t>
            </w:r>
            <w:r>
              <w:rPr>
                <w:rStyle w:val="Emphasis"/>
                <w:kern w:val="0"/>
                <w:lang w:val="en-AU" w:bidi="ar-SA"/>
              </w:rPr>
              <w:t>as guidance.</w:t>
            </w:r>
          </w:p>
          <w:p>
            <w:pPr>
              <w:pStyle w:val="ListParagraph"/>
              <w:widowControl/>
              <w:numPr>
                <w:ilvl w:val="0"/>
                <w:numId w:val="12"/>
              </w:numPr>
              <w:spacing w:before="24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Test the code on your Raspberry Pi and watch the sad smiley blink its eyes. (You may have to adjust the </w:t>
            </w:r>
            <w:r>
              <w:rPr>
                <w:rFonts w:cs="Courier New" w:ascii="Courier New" w:hAnsi="Courier New"/>
                <w:b/>
                <w:color w:val="FF0000"/>
                <w:kern w:val="0"/>
                <w:lang w:val="en-AU" w:bidi="ar-SA"/>
              </w:rPr>
              <w:t>main.py</w:t>
            </w:r>
            <w:r>
              <w:rPr>
                <w:rStyle w:val="Emphasis"/>
                <w:kern w:val="0"/>
                <w:lang w:val="en-AU" w:bidi="ar-SA"/>
              </w:rPr>
              <w:t xml:space="preserve"> script for this.)</w:t>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left w:val="nil"/>
            </w:tcBorders>
          </w:tcPr>
          <w:p>
            <w:pPr>
              <w:pStyle w:val="Heading3"/>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trHeight w:val="10213" w:hRule="atLeast"/>
          <w:cantSplit w:val="true"/>
        </w:trPr>
        <w:tc>
          <w:tcPr>
            <w:tcW w:w="102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spacing w:before="240" w:after="120"/>
              <w:jc w:val="left"/>
              <w:rPr>
                <w:rFonts w:ascii="Century Gothic" w:hAnsi="Century Gothic" w:asciiTheme="majorHAnsi" w:hAnsiTheme="majorHAnsi"/>
                <w:color w:val="C00000"/>
                <w:sz w:val="48"/>
              </w:rPr>
            </w:pPr>
            <w:r>
              <w:rPr>
                <w:rFonts w:asciiTheme="majorHAnsi" w:hAnsiTheme="majorHAnsi" w:ascii="Century Gothic" w:hAnsi="Century Gothic"/>
                <w:b/>
                <w:color w:val="C00000"/>
                <w:kern w:val="0"/>
                <w:sz w:val="48"/>
                <w:lang w:val="en-AU" w:bidi="ar-SA"/>
              </w:rPr>
            </w:r>
          </w:p>
        </w:tc>
        <w:tc>
          <w:tcPr>
            <w:tcW w:w="7653" w:type="dxa"/>
            <w:cnfStyle w:val="000000000000" w:firstRow="0" w:lastRow="0" w:firstColumn="0" w:lastColumn="0" w:oddVBand="0" w:evenVBand="0" w:oddHBand="0" w:evenHBand="0" w:firstRowFirstColumn="0" w:firstRowLastColumn="0" w:lastRowFirstColumn="0" w:lastRowLastColumn="0"/>
            <w:tcBorders>
              <w:top w:val="nil"/>
              <w:left w:val="nil"/>
              <w:bottom w:val="nil"/>
              <w:right w:val="nil"/>
            </w:tcBorders>
          </w:tcPr>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pPr>
            <w:r>
              <w:rPr/>
            </w:r>
          </w:p>
          <w:p>
            <w:pPr>
              <w:pStyle w:val="ListParagraph"/>
              <w:widowControl/>
              <w:numPr>
                <w:ilvl w:val="0"/>
                <w:numId w:val="0"/>
              </w:numPr>
              <w:spacing w:before="240" w:after="200"/>
              <w:ind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A.</w:t>
            </w:r>
            <w:r>
              <w:rPr>
                <w:rStyle w:val="Emphasis"/>
                <w:kern w:val="0"/>
                <w:lang w:val="en-AU" w:bidi="ar-SA"/>
              </w:rPr>
              <w:t xml:space="preserve">The blink() </w:t>
            </w:r>
            <w:r>
              <w:rPr>
                <w:rStyle w:val="Emphasis"/>
                <w:kern w:val="0"/>
                <w:lang w:val="en-AU" w:bidi="ar-SA"/>
              </w:rPr>
              <w:t xml:space="preserve">uses the draw_eyes method. </w:t>
            </w:r>
            <w:r>
              <w:rPr>
                <w:rStyle w:val="Emphasis"/>
                <w:kern w:val="0"/>
                <w:lang w:val="en-AU" w:bidi="ar-SA"/>
              </w:rPr>
              <w:t>When</w:t>
            </w:r>
            <w:r>
              <w:rPr>
                <w:rStyle w:val="Emphasis"/>
                <w:kern w:val="0"/>
                <w:lang w:val="en-AU" w:bidi="ar-SA"/>
              </w:rPr>
              <w:t xml:space="preserve"> False </w:t>
            </w:r>
            <w:r>
              <w:rPr>
                <w:rStyle w:val="Emphasis"/>
                <w:kern w:val="0"/>
                <w:lang w:val="en-AU" w:bidi="ar-SA"/>
              </w:rPr>
              <w:t xml:space="preserve">is passed to the </w:t>
            </w:r>
            <w:r>
              <w:rPr>
                <w:rStyle w:val="Emphasis"/>
                <w:kern w:val="0"/>
                <w:lang w:val="en-AU" w:bidi="ar-SA"/>
              </w:rPr>
              <w:t xml:space="preserve">draw_eyes() will </w:t>
            </w:r>
            <w:r>
              <w:rPr>
                <w:rStyle w:val="Emphasis"/>
                <w:kern w:val="0"/>
                <w:lang w:val="en-AU" w:bidi="ar-SA"/>
              </w:rPr>
              <w:t xml:space="preserve">change the value to yellow </w:t>
            </w:r>
            <w:r>
              <w:rPr>
                <w:rStyle w:val="Emphasis"/>
                <w:kern w:val="0"/>
                <w:lang w:val="en-AU" w:bidi="ar-SA"/>
              </w:rPr>
              <w:t xml:space="preserve">at the coordination in eyes </w:t>
            </w:r>
            <w:r>
              <w:rPr>
                <w:rStyle w:val="Emphasis"/>
                <w:kern w:val="0"/>
                <w:lang w:val="en-AU" w:bidi="ar-SA"/>
              </w:rPr>
              <w:t xml:space="preserve">attribute </w:t>
            </w:r>
            <w:r>
              <w:rPr>
                <w:rStyle w:val="Emphasis"/>
                <w:kern w:val="0"/>
                <w:lang w:val="en-AU" w:bidi="ar-SA"/>
              </w:rPr>
              <w:t>then</w:t>
            </w:r>
            <w:r>
              <w:rPr>
                <w:rStyle w:val="Emphasis"/>
                <w:kern w:val="0"/>
                <w:lang w:val="en-AU" w:bidi="ar-SA"/>
              </w:rPr>
              <w:t xml:space="preserve"> it uses the show method </w:t>
            </w:r>
            <w:r>
              <w:rPr>
                <w:rStyle w:val="Emphasis"/>
                <w:kern w:val="0"/>
                <w:lang w:val="en-AU" w:bidi="ar-SA"/>
              </w:rPr>
              <w:t>to update the LEDs</w:t>
            </w:r>
            <w:r>
              <w:rPr>
                <w:rStyle w:val="Emphasis"/>
                <w:kern w:val="0"/>
                <w:lang w:val="en-AU" w:bidi="ar-SA"/>
              </w:rPr>
              <w:t xml:space="preserve">. </w:t>
            </w:r>
            <w:r>
              <w:rPr>
                <w:rStyle w:val="Emphasis"/>
                <w:kern w:val="0"/>
                <w:lang w:val="en-AU" w:bidi="ar-SA"/>
              </w:rPr>
              <w:t>I</w:t>
            </w:r>
            <w:r>
              <w:rPr>
                <w:rStyle w:val="Emphasis"/>
                <w:kern w:val="0"/>
                <w:lang w:val="en-AU" w:bidi="ar-SA"/>
              </w:rPr>
              <w:t>t will delay, after that will pass True to the draw_eyes</w:t>
            </w:r>
            <w:r>
              <w:rPr>
                <w:rStyle w:val="Emphasis"/>
                <w:kern w:val="0"/>
                <w:lang w:val="en-AU" w:bidi="ar-SA"/>
              </w:rPr>
              <w:t>()</w:t>
            </w:r>
            <w:r>
              <w:rPr>
                <w:rStyle w:val="Emphasis"/>
                <w:kern w:val="0"/>
                <w:lang w:val="en-AU" w:bidi="ar-SA"/>
              </w:rPr>
              <w:t xml:space="preserve"> which will </w:t>
            </w:r>
            <w:r>
              <w:rPr>
                <w:rStyle w:val="Emphasis"/>
                <w:kern w:val="0"/>
                <w:lang w:val="en-AU" w:bidi="ar-SA"/>
              </w:rPr>
              <w:t xml:space="preserve">change the value to blank </w:t>
            </w:r>
            <w:r>
              <w:rPr>
                <w:rStyle w:val="Emphasis"/>
                <w:kern w:val="0"/>
                <w:lang w:val="en-AU" w:bidi="ar-SA"/>
              </w:rPr>
              <w:t>at the eye</w:t>
            </w:r>
            <w:r>
              <w:rPr>
                <w:rStyle w:val="Emphasis"/>
                <w:kern w:val="0"/>
                <w:lang w:val="en-AU" w:bidi="ar-SA"/>
              </w:rPr>
              <w:t>s attribute</w:t>
            </w:r>
            <w:r>
              <w:rPr>
                <w:rStyle w:val="Emphasis"/>
                <w:kern w:val="0"/>
                <w:lang w:val="en-AU" w:bidi="ar-SA"/>
              </w:rPr>
              <w:t xml:space="preserve"> coordination. </w:t>
            </w:r>
            <w:r>
              <w:rPr>
                <w:rStyle w:val="Emphasis"/>
                <w:kern w:val="0"/>
                <w:lang w:val="en-AU" w:bidi="ar-SA"/>
              </w:rPr>
              <w:t>then</w:t>
            </w:r>
            <w:r>
              <w:rPr>
                <w:rStyle w:val="Emphasis"/>
                <w:kern w:val="0"/>
                <w:lang w:val="en-AU" w:bidi="ar-SA"/>
              </w:rPr>
              <w:t xml:space="preserve"> it uses the show method </w:t>
            </w:r>
            <w:r>
              <w:rPr>
                <w:rStyle w:val="Emphasis"/>
                <w:kern w:val="0"/>
                <w:lang w:val="en-AU" w:bidi="ar-SA"/>
              </w:rPr>
              <w:t>to update the LEDs</w:t>
            </w:r>
            <w:r>
              <w:rPr>
                <w:rStyle w:val="Emphasis"/>
                <w:kern w:val="0"/>
                <w:lang w:val="en-AU" w:bidi="ar-SA"/>
              </w:rPr>
              <w:t>.</w:t>
            </w:r>
          </w:p>
          <w:p>
            <w:pPr>
              <w:pStyle w:val="ListParagraph"/>
              <w:widowControl/>
              <w:numPr>
                <w:ilvl w:val="0"/>
                <w:numId w:val="0"/>
              </w:numPr>
              <w:spacing w:before="24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 </w:t>
            </w:r>
          </w:p>
          <w:p>
            <w:pPr>
              <w:pStyle w:val="ListParagraph"/>
              <w:widowControl/>
              <w:numPr>
                <w:ilvl w:val="0"/>
                <w:numId w:val="0"/>
              </w:numPr>
              <w:spacing w:before="240" w:after="200"/>
              <w:ind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B</w:t>
            </w:r>
            <w:r>
              <w:rPr>
                <w:rStyle w:val="Emphasis"/>
                <w:kern w:val="0"/>
                <w:lang w:val="en-AU" w:bidi="ar-SA"/>
              </w:rPr>
              <w:t>.</w:t>
            </w:r>
            <w:r>
              <w:rPr>
                <w:rStyle w:val="Emphasis"/>
                <w:kern w:val="0"/>
                <w:lang w:val="en-AU" w:bidi="ar-SA"/>
              </w:rPr>
              <w:t xml:space="preserve">Create a new method called blink in the </w:t>
            </w:r>
            <w:r>
              <w:rPr>
                <w:rFonts w:cs="Courier New" w:ascii="Courier New" w:hAnsi="Courier New"/>
                <w:b/>
                <w:color w:val="FF0000"/>
                <w:kern w:val="0"/>
                <w:lang w:val="en-AU" w:bidi="ar-SA"/>
              </w:rPr>
              <w:t>Sad</w:t>
            </w:r>
            <w:r>
              <w:rPr>
                <w:kern w:val="0"/>
                <w:lang w:val="en-AU" w:bidi="ar-SA"/>
              </w:rPr>
              <w:t xml:space="preserve"> </w:t>
            </w:r>
            <w:r>
              <w:rPr>
                <w:rStyle w:val="Emphasis"/>
                <w:kern w:val="0"/>
                <w:lang w:val="en-AU" w:bidi="ar-SA"/>
              </w:rPr>
              <w:t>class and ensure you use the same prototype (prototype = name + arguments):</w:t>
              <w:br/>
              <w:br/>
            </w:r>
            <w:r>
              <w:rPr>
                <w:rStyle w:val="Emphasis"/>
                <w:rFonts w:cs="Courier New" w:ascii="Droid Sans Mono;monospace;monospace" w:hAnsi="Droid Sans Mono;monospace;monospace"/>
                <w:b w:val="false"/>
                <w:color w:val="569CD6" w:themeShade="a6"/>
                <w:kern w:val="0"/>
                <w:sz w:val="21"/>
                <w:shd w:fill="000000" w:val="clear"/>
                <w:lang w:val="en-AU" w:bidi="ar-SA"/>
              </w:rPr>
              <w:t>def</w:t>
            </w:r>
            <w:r>
              <w:rPr>
                <w:rStyle w:val="Emphasis"/>
                <w:rFonts w:cs="Courier New" w:ascii="Droid Sans Mono;monospace;monospace" w:hAnsi="Droid Sans Mono;monospace;monospace"/>
                <w:b w:val="false"/>
                <w:color w:val="FFFFFF" w:themeShade="a6"/>
                <w:kern w:val="0"/>
                <w:sz w:val="21"/>
                <w:shd w:fill="000000" w:val="clear"/>
                <w:lang w:val="en-AU" w:bidi="ar-SA"/>
              </w:rPr>
              <w:t xml:space="preserve"> </w:t>
            </w:r>
            <w:r>
              <w:rPr>
                <w:rStyle w:val="Emphasis"/>
                <w:rFonts w:cs="Courier New" w:ascii="Droid Sans Mono;monospace;monospace" w:hAnsi="Droid Sans Mono;monospace;monospace"/>
                <w:b w:val="false"/>
                <w:color w:val="DCDCAA" w:themeShade="a6"/>
                <w:kern w:val="0"/>
                <w:sz w:val="21"/>
                <w:shd w:fill="000000" w:val="clear"/>
                <w:lang w:val="en-AU" w:bidi="ar-SA"/>
              </w:rPr>
              <w:t>blink</w:t>
            </w:r>
            <w:r>
              <w:rPr>
                <w:rStyle w:val="Emphasis"/>
                <w:rFonts w:cs="Courier New" w:ascii="Droid Sans Mono;monospace;monospace" w:hAnsi="Droid Sans Mono;monospace;monospace"/>
                <w:b w:val="false"/>
                <w:color w:val="FFFFFF" w:themeShade="a6"/>
                <w:kern w:val="0"/>
                <w:sz w:val="21"/>
                <w:shd w:fill="000000" w:val="clear"/>
                <w:lang w:val="en-AU" w:bidi="ar-SA"/>
              </w:rPr>
              <w:t>(</w:t>
            </w:r>
            <w:r>
              <w:rPr>
                <w:rStyle w:val="Emphasis"/>
                <w:rFonts w:cs="Courier New" w:ascii="Droid Sans Mono;monospace;monospace" w:hAnsi="Droid Sans Mono;monospace;monospace"/>
                <w:b w:val="false"/>
                <w:color w:val="9CDCFE" w:themeShade="a6"/>
                <w:kern w:val="0"/>
                <w:sz w:val="21"/>
                <w:shd w:fill="000000" w:val="clear"/>
                <w:lang w:val="en-AU" w:bidi="ar-SA"/>
              </w:rPr>
              <w:t>self</w:t>
            </w:r>
            <w:r>
              <w:rPr>
                <w:rStyle w:val="Emphasis"/>
                <w:rFonts w:cs="Courier New" w:ascii="Droid Sans Mono;monospace;monospace" w:hAnsi="Droid Sans Mono;monospace;monospace"/>
                <w:b w:val="false"/>
                <w:color w:val="FFFFFF" w:themeShade="a6"/>
                <w:kern w:val="0"/>
                <w:sz w:val="21"/>
                <w:shd w:fill="000000" w:val="clear"/>
                <w:lang w:val="en-AU" w:bidi="ar-SA"/>
              </w:rPr>
              <w:t xml:space="preserve">, </w:t>
            </w:r>
            <w:r>
              <w:rPr>
                <w:rStyle w:val="Emphasis"/>
                <w:rFonts w:cs="Courier New" w:ascii="Droid Sans Mono;monospace;monospace" w:hAnsi="Droid Sans Mono;monospace;monospace"/>
                <w:b w:val="false"/>
                <w:color w:val="9CDCFE" w:themeShade="a6"/>
                <w:kern w:val="0"/>
                <w:sz w:val="21"/>
                <w:shd w:fill="000000" w:val="clear"/>
                <w:lang w:val="en-AU" w:bidi="ar-SA"/>
              </w:rPr>
              <w:t>delay</w:t>
            </w:r>
            <w:r>
              <w:rPr>
                <w:rStyle w:val="Emphasis"/>
                <w:rFonts w:cs="Courier New" w:ascii="Droid Sans Mono;monospace;monospace" w:hAnsi="Droid Sans Mono;monospace;monospace"/>
                <w:b w:val="false"/>
                <w:color w:val="D4D4D4" w:themeShade="a6"/>
                <w:kern w:val="0"/>
                <w:sz w:val="21"/>
                <w:shd w:fill="000000" w:val="clear"/>
                <w:lang w:val="en-AU" w:bidi="ar-SA"/>
              </w:rPr>
              <w:t>=</w:t>
            </w:r>
            <w:r>
              <w:rPr>
                <w:rStyle w:val="Emphasis"/>
                <w:rFonts w:cs="Courier New" w:ascii="Droid Sans Mono;monospace;monospace" w:hAnsi="Droid Sans Mono;monospace;monospace"/>
                <w:b w:val="false"/>
                <w:color w:val="B5CEA8" w:themeShade="a6"/>
                <w:kern w:val="0"/>
                <w:sz w:val="21"/>
                <w:shd w:fill="000000" w:val="clear"/>
                <w:lang w:val="en-AU" w:bidi="ar-SA"/>
              </w:rPr>
              <w:t>0.25</w:t>
            </w:r>
            <w:r>
              <w:rPr>
                <w:rStyle w:val="Emphasis"/>
                <w:rFonts w:cs="Courier New" w:ascii="Droid Sans Mono;monospace;monospace" w:hAnsi="Droid Sans Mono;monospace;monospace"/>
                <w:b w:val="false"/>
                <w:color w:val="FFFFFF" w:themeShade="a6"/>
                <w:kern w:val="0"/>
                <w:sz w:val="21"/>
                <w:shd w:fill="000000" w:val="clear"/>
                <w:lang w:val="en-AU" w:bidi="ar-SA"/>
              </w:rPr>
              <w:t>):</w:t>
            </w:r>
          </w:p>
          <w:p>
            <w:pPr>
              <w:pStyle w:val="Normal"/>
              <w:spacing w:lineRule="atLeast" w:line="285" w:before="0" w:after="0"/>
              <w:rPr>
                <w:rStyle w:val="Emphasis"/>
              </w:rPr>
            </w:pPr>
            <w:r>
              <w:rPr>
                <w:rFonts w:ascii="Droid Sans Mono;monospace;monospace" w:hAnsi="Droid Sans Mono;monospace;monospace"/>
                <w:b w:val="false"/>
                <w:color w:val="CE9178"/>
                <w:sz w:val="21"/>
                <w:shd w:fill="000000" w:val="clear"/>
              </w:rPr>
              <w:t>"""</w:t>
            </w:r>
          </w:p>
          <w:p>
            <w:pPr>
              <w:pStyle w:val="Normal"/>
              <w:spacing w:lineRule="atLeast" w:line="285" w:before="0" w:after="0"/>
              <w:rPr>
                <w:rStyle w:val="Emphasis"/>
              </w:rPr>
            </w:pPr>
            <w:r>
              <w:rPr>
                <w:rFonts w:ascii="Droid Sans Mono;monospace;monospace" w:hAnsi="Droid Sans Mono;monospace;monospace"/>
                <w:b w:val="false"/>
                <w:color w:val="CE9178"/>
                <w:sz w:val="21"/>
                <w:shd w:fill="000000" w:val="clear"/>
              </w:rPr>
              <w:t>Make the sad smiley blink once with a certain delay (in s).</w:t>
            </w:r>
          </w:p>
          <w:p>
            <w:pPr>
              <w:pStyle w:val="Normal"/>
              <w:spacing w:lineRule="atLeast" w:line="285" w:before="0" w:after="0"/>
              <w:rPr>
                <w:rStyle w:val="Emphasis"/>
              </w:rPr>
            </w:pPr>
            <w:r>
              <w:rPr>
                <w:rFonts w:ascii="Droid Sans Mono;monospace;monospace" w:hAnsi="Droid Sans Mono;monospace;monospace"/>
                <w:b w:val="false"/>
                <w:color w:val="CE9178"/>
                <w:sz w:val="21"/>
                <w:shd w:fill="000000" w:val="clear"/>
              </w:rPr>
              <w:t>This is the implementation of the abstract method from the</w:t>
            </w:r>
          </w:p>
          <w:p>
            <w:pPr>
              <w:pStyle w:val="Normal"/>
              <w:spacing w:lineRule="atLeast" w:line="285" w:before="0" w:after="0"/>
              <w:rPr>
                <w:rStyle w:val="Emphasis"/>
              </w:rPr>
            </w:pPr>
            <w:r>
              <w:rPr>
                <w:rFonts w:ascii="Droid Sans Mono;monospace;monospace" w:hAnsi="Droid Sans Mono;monospace;monospace"/>
                <w:b w:val="false"/>
                <w:color w:val="CE9178"/>
                <w:sz w:val="21"/>
                <w:shd w:fill="000000" w:val="clear"/>
              </w:rPr>
              <w:t>Blinkable abstract class.</w:t>
            </w:r>
          </w:p>
          <w:p>
            <w:pPr>
              <w:pStyle w:val="Normal"/>
              <w:spacing w:lineRule="atLeast" w:line="285" w:before="0" w:after="0"/>
              <w:rPr>
                <w:rStyle w:val="Emphasis"/>
              </w:rPr>
            </w:pPr>
            <w:r>
              <w:rPr>
                <w:rFonts w:ascii="Droid Sans Mono;monospace;monospace" w:hAnsi="Droid Sans Mono;monospace;monospace"/>
                <w:b w:val="false"/>
                <w:color w:val="CE9178"/>
                <w:sz w:val="21"/>
                <w:shd w:fill="000000" w:val="clear"/>
              </w:rPr>
              <w:t>:param delay: Delay in seconds</w:t>
            </w:r>
          </w:p>
          <w:p>
            <w:pPr>
              <w:pStyle w:val="Normal"/>
              <w:spacing w:lineRule="atLeast" w:line="285" w:before="0" w:after="0"/>
              <w:rPr>
                <w:rStyle w:val="Emphasis"/>
              </w:rPr>
            </w:pPr>
            <w:r>
              <w:rPr>
                <w:rFonts w:ascii="Droid Sans Mono;monospace;monospace" w:hAnsi="Droid Sans Mono;monospace;monospace"/>
                <w:b w:val="false"/>
                <w:color w:val="CE9178"/>
                <w:sz w:val="21"/>
                <w:shd w:fill="000000" w:val="clear"/>
              </w:rPr>
              <w:t>"""</w:t>
            </w:r>
          </w:p>
          <w:p>
            <w:pPr>
              <w:pStyle w:val="Normal"/>
              <w:spacing w:lineRule="atLeast" w:line="285" w:before="0" w:after="0"/>
              <w:rPr>
                <w:rStyle w:val="Emphasis"/>
              </w:rPr>
            </w:pPr>
            <w:r>
              <w:rPr>
                <w:rFonts w:ascii="Droid Sans Mono;monospace;monospace" w:hAnsi="Droid Sans Mono;monospace;monospace"/>
                <w:b w:val="false"/>
                <w:color w:val="9CDCFE"/>
                <w:sz w:val="21"/>
                <w:shd w:fill="000000" w:val="clear"/>
              </w:rPr>
              <w:t xml:space="preserve">    </w:t>
            </w:r>
            <w:r>
              <w:rPr>
                <w:rFonts w:ascii="Droid Sans Mono;monospace;monospace" w:hAnsi="Droid Sans Mono;monospace;monospace"/>
                <w:b w:val="false"/>
                <w:color w:val="9CDCFE"/>
                <w:sz w:val="21"/>
                <w:shd w:fill="000000" w:val="clear"/>
              </w:rPr>
              <w:t>self</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DCDCAA"/>
                <w:sz w:val="21"/>
                <w:shd w:fill="000000" w:val="clear"/>
              </w:rPr>
              <w:t>draw_eyes</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9CDCFE"/>
                <w:sz w:val="21"/>
                <w:shd w:fill="000000" w:val="clear"/>
              </w:rPr>
              <w:t>wide_open</w:t>
            </w:r>
            <w:r>
              <w:rPr>
                <w:rFonts w:ascii="Droid Sans Mono;monospace;monospace" w:hAnsi="Droid Sans Mono;monospace;monospace"/>
                <w:b w:val="false"/>
                <w:color w:val="D4D4D4"/>
                <w:sz w:val="21"/>
                <w:shd w:fill="000000" w:val="clear"/>
              </w:rPr>
              <w:t>=</w:t>
            </w:r>
            <w:r>
              <w:rPr>
                <w:rFonts w:ascii="Droid Sans Mono;monospace;monospace" w:hAnsi="Droid Sans Mono;monospace;monospace"/>
                <w:b w:val="false"/>
                <w:color w:val="569CD6"/>
                <w:sz w:val="21"/>
                <w:shd w:fill="000000" w:val="clear"/>
              </w:rPr>
              <w:t>False</w:t>
            </w:r>
            <w:r>
              <w:rPr>
                <w:rFonts w:ascii="Droid Sans Mono;monospace;monospace" w:hAnsi="Droid Sans Mono;monospace;monospace"/>
                <w:b w:val="false"/>
                <w:color w:val="FFFFFF"/>
                <w:sz w:val="21"/>
                <w:shd w:fill="000000" w:val="clear"/>
              </w:rPr>
              <w:t>)</w:t>
            </w:r>
          </w:p>
          <w:p>
            <w:pPr>
              <w:pStyle w:val="Normal"/>
              <w:spacing w:lineRule="atLeast" w:line="285" w:before="0" w:after="0"/>
              <w:rPr>
                <w:rStyle w:val="Emphasis"/>
              </w:rPr>
            </w:pPr>
            <w:r>
              <w:rPr>
                <w:rFonts w:ascii="Droid Sans Mono;monospace;monospace" w:hAnsi="Droid Sans Mono;monospace;monospace"/>
                <w:b w:val="false"/>
                <w:color w:val="9CDCFE"/>
                <w:sz w:val="21"/>
                <w:shd w:fill="000000" w:val="clear"/>
              </w:rPr>
              <w:t xml:space="preserve">    </w:t>
            </w:r>
            <w:r>
              <w:rPr>
                <w:rFonts w:ascii="Droid Sans Mono;monospace;monospace" w:hAnsi="Droid Sans Mono;monospace;monospace"/>
                <w:b w:val="false"/>
                <w:color w:val="9CDCFE"/>
                <w:sz w:val="21"/>
                <w:shd w:fill="000000" w:val="clear"/>
              </w:rPr>
              <w:t>self</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DCDCAA"/>
                <w:sz w:val="21"/>
                <w:shd w:fill="000000" w:val="clear"/>
              </w:rPr>
              <w:t>show</w:t>
            </w:r>
            <w:r>
              <w:rPr>
                <w:rFonts w:ascii="Droid Sans Mono;monospace;monospace" w:hAnsi="Droid Sans Mono;monospace;monospace"/>
                <w:b w:val="false"/>
                <w:color w:val="FFFFFF"/>
                <w:sz w:val="21"/>
                <w:shd w:fill="000000" w:val="clear"/>
              </w:rPr>
              <w:t>()</w:t>
            </w:r>
          </w:p>
          <w:p>
            <w:pPr>
              <w:pStyle w:val="Normal"/>
              <w:spacing w:lineRule="atLeast" w:line="285" w:before="0" w:after="0"/>
              <w:rPr>
                <w:rStyle w:val="Emphasis"/>
              </w:rPr>
            </w:pPr>
            <w:r>
              <w:rPr>
                <w:rFonts w:ascii="Droid Sans Mono;monospace;monospace" w:hAnsi="Droid Sans Mono;monospace;monospace"/>
                <w:b w:val="false"/>
                <w:color w:val="4EC9B0"/>
                <w:sz w:val="21"/>
                <w:shd w:fill="000000" w:val="clear"/>
              </w:rPr>
              <w:t xml:space="preserve">    </w:t>
            </w:r>
            <w:r>
              <w:rPr>
                <w:rFonts w:ascii="Droid Sans Mono;monospace;monospace" w:hAnsi="Droid Sans Mono;monospace;monospace"/>
                <w:b w:val="false"/>
                <w:color w:val="4EC9B0"/>
                <w:sz w:val="21"/>
                <w:shd w:fill="000000" w:val="clear"/>
              </w:rPr>
              <w:t>time</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DCDCAA"/>
                <w:sz w:val="21"/>
                <w:shd w:fill="000000" w:val="clear"/>
              </w:rPr>
              <w:t>sleep</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9CDCFE"/>
                <w:sz w:val="21"/>
                <w:shd w:fill="000000" w:val="clear"/>
              </w:rPr>
              <w:t>delay</w:t>
            </w:r>
            <w:r>
              <w:rPr>
                <w:rFonts w:ascii="Droid Sans Mono;monospace;monospace" w:hAnsi="Droid Sans Mono;monospace;monospace"/>
                <w:b w:val="false"/>
                <w:color w:val="FFFFFF"/>
                <w:sz w:val="21"/>
                <w:shd w:fill="000000" w:val="clear"/>
              </w:rPr>
              <w:t>)</w:t>
            </w:r>
          </w:p>
          <w:p>
            <w:pPr>
              <w:pStyle w:val="Normal"/>
              <w:spacing w:lineRule="atLeast" w:line="285" w:before="0" w:after="0"/>
              <w:rPr>
                <w:rStyle w:val="Emphasis"/>
              </w:rPr>
            </w:pPr>
            <w:r>
              <w:rPr>
                <w:rFonts w:ascii="Droid Sans Mono;monospace;monospace" w:hAnsi="Droid Sans Mono;monospace;monospace"/>
                <w:b w:val="false"/>
                <w:color w:val="9CDCFE"/>
                <w:sz w:val="21"/>
                <w:shd w:fill="000000" w:val="clear"/>
              </w:rPr>
              <w:t xml:space="preserve">    </w:t>
            </w:r>
            <w:r>
              <w:rPr>
                <w:rFonts w:ascii="Droid Sans Mono;monospace;monospace" w:hAnsi="Droid Sans Mono;monospace;monospace"/>
                <w:b w:val="false"/>
                <w:color w:val="9CDCFE"/>
                <w:sz w:val="21"/>
                <w:shd w:fill="000000" w:val="clear"/>
              </w:rPr>
              <w:t>self</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DCDCAA"/>
                <w:sz w:val="21"/>
                <w:shd w:fill="000000" w:val="clear"/>
              </w:rPr>
              <w:t>draw_eyes</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9CDCFE"/>
                <w:sz w:val="21"/>
                <w:shd w:fill="000000" w:val="clear"/>
              </w:rPr>
              <w:t>wide_open</w:t>
            </w:r>
            <w:r>
              <w:rPr>
                <w:rFonts w:ascii="Droid Sans Mono;monospace;monospace" w:hAnsi="Droid Sans Mono;monospace;monospace"/>
                <w:b w:val="false"/>
                <w:color w:val="D4D4D4"/>
                <w:sz w:val="21"/>
                <w:shd w:fill="000000" w:val="clear"/>
              </w:rPr>
              <w:t>=</w:t>
            </w:r>
            <w:r>
              <w:rPr>
                <w:rFonts w:ascii="Droid Sans Mono;monospace;monospace" w:hAnsi="Droid Sans Mono;monospace;monospace"/>
                <w:b w:val="false"/>
                <w:color w:val="569CD6"/>
                <w:sz w:val="21"/>
                <w:shd w:fill="000000" w:val="clear"/>
              </w:rPr>
              <w:t>True</w:t>
            </w:r>
            <w:r>
              <w:rPr>
                <w:rFonts w:ascii="Droid Sans Mono;monospace;monospace" w:hAnsi="Droid Sans Mono;monospace;monospace"/>
                <w:b w:val="false"/>
                <w:color w:val="FFFFFF"/>
                <w:sz w:val="21"/>
                <w:shd w:fill="000000" w:val="clear"/>
              </w:rPr>
              <w:t>)</w:t>
            </w:r>
          </w:p>
          <w:p>
            <w:pPr>
              <w:pStyle w:val="Normal"/>
              <w:spacing w:lineRule="atLeast" w:line="285" w:before="0" w:after="0"/>
              <w:rPr>
                <w:rStyle w:val="Emphasis"/>
              </w:rPr>
            </w:pPr>
            <w:r>
              <w:rPr>
                <w:rFonts w:ascii="Droid Sans Mono;monospace;monospace" w:hAnsi="Droid Sans Mono;monospace;monospace"/>
                <w:b w:val="false"/>
                <w:color w:val="9CDCFE"/>
                <w:sz w:val="21"/>
                <w:shd w:fill="000000" w:val="clear"/>
              </w:rPr>
              <w:t>self</w:t>
            </w:r>
            <w:r>
              <w:rPr>
                <w:rFonts w:ascii="Droid Sans Mono;monospace;monospace" w:hAnsi="Droid Sans Mono;monospace;monospace"/>
                <w:b w:val="false"/>
                <w:color w:val="FFFFFF"/>
                <w:sz w:val="21"/>
                <w:shd w:fill="000000" w:val="clear"/>
              </w:rPr>
              <w:t>.</w:t>
            </w:r>
            <w:r>
              <w:rPr>
                <w:rFonts w:ascii="Droid Sans Mono;monospace;monospace" w:hAnsi="Droid Sans Mono;monospace;monospace"/>
                <w:b w:val="false"/>
                <w:color w:val="DCDCAA"/>
                <w:sz w:val="21"/>
                <w:shd w:fill="000000" w:val="clear"/>
              </w:rPr>
              <w:t>show</w:t>
            </w:r>
            <w:r>
              <w:rPr>
                <w:rFonts w:ascii="Droid Sans Mono;monospace;monospace" w:hAnsi="Droid Sans Mono;monospace;monospace"/>
                <w:b w:val="false"/>
                <w:color w:val="FFFFFF"/>
                <w:sz w:val="21"/>
                <w:shd w:fill="000000" w:val="clear"/>
              </w:rPr>
              <w:t>()</w:t>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top w:val="nil"/>
              <w:left w:val="nil"/>
              <w:bottom w:val="nil"/>
            </w:tcBorders>
          </w:tcPr>
          <w:p>
            <w:pPr>
              <w:pStyle w:val="Heading3"/>
              <w:widowControl/>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cantSplit w:val="true"/>
          <w:cnfStyle w:val="000000100000" w:firstRow="0" w:lastRow="0" w:firstColumn="0" w:lastColumn="0" w:oddVBand="0" w:evenVBand="0" w:oddHBand="1" w:evenHBand="0" w:firstRowFirstColumn="0" w:firstRowLastColumn="0" w:lastRowFirstColumn="0" w:lastRowLastColumn="0"/>
        </w:trPr>
        <w:tc>
          <w:tcPr>
            <w:tcW w:w="1020"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val="false"/>
                <w:color w:val="C00000"/>
                <w:kern w:val="0"/>
                <w:sz w:val="48"/>
                <w:lang w:val="en-AU" w:bidi="ar-SA"/>
              </w:rPr>
              <w:t>06</w:t>
            </w:r>
          </w:p>
        </w:tc>
        <w:tc>
          <w:tcPr>
            <w:tcW w:w="7653" w:type="dxa"/>
            <w:cnfStyle w:val="000000000000" w:firstRow="0" w:lastRow="0" w:firstColumn="0" w:lastColumn="0" w:oddVBand="0" w:evenVBand="0" w:oddHBand="0" w:evenHBand="0" w:firstRowFirstColumn="0" w:firstRowLastColumn="0" w:lastRowFirstColumn="0" w:lastRowLastColumn="0"/>
            <w:tcBorders>
              <w:left w:val="nil"/>
              <w:right w:val="nil"/>
            </w:tcBorders>
          </w:tcPr>
          <w:p>
            <w:pPr>
              <w:pStyle w:val="Heading3"/>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If it walks like a duck…</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If you followed the instructions in the previous question closely, you didn’t use the class </w:t>
            </w:r>
            <w:r>
              <w:rPr>
                <w:rFonts w:cs="Courier New" w:ascii="Courier New" w:hAnsi="Courier New"/>
                <w:b/>
                <w:color w:val="FF0000"/>
                <w:kern w:val="0"/>
                <w:lang w:val="en-AU" w:bidi="ar-SA"/>
              </w:rPr>
              <w:t>Blinkable</w:t>
            </w:r>
            <w:r>
              <w:rPr>
                <w:kern w:val="0"/>
                <w:lang w:val="en-AU" w:bidi="ar-SA"/>
              </w:rPr>
              <w:t xml:space="preserve"> to make </w:t>
            </w:r>
            <w:r>
              <w:rPr>
                <w:rFonts w:cs="Courier New" w:ascii="Courier New" w:hAnsi="Courier New"/>
                <w:b/>
                <w:color w:val="FF0000"/>
                <w:kern w:val="0"/>
                <w:lang w:val="en-AU" w:bidi="ar-SA"/>
              </w:rPr>
              <w:t>Sad</w:t>
            </w:r>
            <w:r>
              <w:rPr>
                <w:color w:val="FF0000"/>
                <w:kern w:val="0"/>
                <w:lang w:val="en-AU" w:bidi="ar-SA"/>
              </w:rPr>
              <w:t xml:space="preserve"> </w:t>
            </w:r>
            <w:r>
              <w:rPr>
                <w:kern w:val="0"/>
                <w:lang w:val="en-AU" w:bidi="ar-SA"/>
              </w:rPr>
              <w:t>blink. (If you did, that’s fine. In that case, however, you should assume you did not when answering the following questions.)</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You did not have to use </w:t>
            </w:r>
            <w:r>
              <w:rPr>
                <w:rFonts w:cs="Courier New" w:ascii="Courier New" w:hAnsi="Courier New"/>
                <w:b/>
                <w:color w:val="FF0000"/>
                <w:kern w:val="0"/>
                <w:lang w:val="en-AU" w:bidi="ar-SA"/>
              </w:rPr>
              <w:t>Blinkable</w:t>
            </w:r>
            <w:r>
              <w:rPr>
                <w:kern w:val="0"/>
                <w:lang w:val="en-AU" w:bidi="ar-SA"/>
              </w:rPr>
              <w:t xml:space="preserve"> to allow the </w:t>
            </w:r>
            <w:r>
              <w:rPr>
                <w:rFonts w:cs="Courier New" w:ascii="Courier New" w:hAnsi="Courier New"/>
                <w:b/>
                <w:color w:val="FF0000"/>
                <w:kern w:val="0"/>
                <w:lang w:val="en-AU" w:bidi="ar-SA"/>
              </w:rPr>
              <w:t>Sad</w:t>
            </w:r>
            <w:r>
              <w:rPr>
                <w:kern w:val="0"/>
                <w:lang w:val="en-AU" w:bidi="ar-SA"/>
              </w:rPr>
              <w:t xml:space="preserve"> smiley to blink. </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Answer the following questions:</w:t>
            </w:r>
          </w:p>
          <w:p>
            <w:pPr>
              <w:pStyle w:val="ListParagraph"/>
              <w:widowControl/>
              <w:numPr>
                <w:ilvl w:val="0"/>
                <w:numId w:val="13"/>
              </w:numPr>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What kind of class is </w:t>
            </w:r>
            <w:r>
              <w:rPr>
                <w:rFonts w:cs="Courier New" w:ascii="Courier New" w:hAnsi="Courier New"/>
                <w:b/>
                <w:color w:val="FF0000"/>
                <w:kern w:val="0"/>
                <w:lang w:val="en-AU" w:bidi="ar-SA"/>
              </w:rPr>
              <w:t>Blinkable</w:t>
            </w:r>
            <w:r>
              <w:rPr>
                <w:rStyle w:val="Emphasis"/>
                <w:kern w:val="0"/>
                <w:lang w:val="en-AU" w:bidi="ar-SA"/>
              </w:rPr>
              <w:t>? Look at its super class for a hint</w:t>
            </w:r>
          </w:p>
          <w:p>
            <w:pPr>
              <w:pStyle w:val="ListParagraph"/>
              <w:widowControl/>
              <w:numPr>
                <w:ilvl w:val="0"/>
                <w:numId w:val="0"/>
              </w:numPr>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it is an abstract base class</w:t>
            </w:r>
            <w:r>
              <w:rPr>
                <w:rStyle w:val="Emphasis"/>
                <w:kern w:val="0"/>
                <w:lang w:val="en-AU" w:bidi="ar-SA"/>
              </w:rPr>
              <w:t>.</w:t>
            </w:r>
          </w:p>
          <w:p>
            <w:pPr>
              <w:pStyle w:val="ListParagraph"/>
              <w:widowControl/>
              <w:numPr>
                <w:ilvl w:val="0"/>
                <w:numId w:val="13"/>
              </w:numPr>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Any class that uses </w:t>
            </w:r>
            <w:r>
              <w:rPr>
                <w:rFonts w:cs="Courier New" w:ascii="Courier New" w:hAnsi="Courier New"/>
                <w:b/>
                <w:color w:val="FF0000"/>
                <w:kern w:val="0"/>
                <w:lang w:val="en-AU" w:bidi="ar-SA"/>
              </w:rPr>
              <w:t>Blinkable</w:t>
            </w:r>
            <w:r>
              <w:rPr>
                <w:rStyle w:val="Emphasis"/>
                <w:kern w:val="0"/>
                <w:lang w:val="en-AU" w:bidi="ar-SA"/>
              </w:rPr>
              <w:t xml:space="preserve"> is said to “implement” it. What is another (generic) name for a class like </w:t>
            </w:r>
            <w:r>
              <w:rPr>
                <w:rFonts w:cs="Courier New" w:ascii="Courier New" w:hAnsi="Courier New"/>
                <w:b/>
                <w:color w:val="FF0000"/>
                <w:kern w:val="0"/>
                <w:lang w:val="en-AU" w:bidi="ar-SA"/>
              </w:rPr>
              <w:t>Blinkable</w:t>
            </w:r>
            <w:r>
              <w:rPr>
                <w:rStyle w:val="Emphasis"/>
                <w:kern w:val="0"/>
                <w:lang w:val="en-AU" w:bidi="ar-SA"/>
              </w:rPr>
              <w:t>, which may be implemented by other classes?</w:t>
            </w:r>
          </w:p>
          <w:p>
            <w:pPr>
              <w:pStyle w:val="ListParagraph"/>
              <w:widowControl/>
              <w:numPr>
                <w:ilvl w:val="0"/>
                <w:numId w:val="0"/>
              </w:numPr>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
          </w:p>
          <w:p>
            <w:pPr>
              <w:pStyle w:val="ListParagraph"/>
              <w:widowControl/>
              <w:numPr>
                <w:ilvl w:val="0"/>
                <w:numId w:val="13"/>
              </w:numPr>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What is the answer from the previous question an example of? Choose from: Abstraction, Polymorphism, Inheritance, and Encapsulation.</w:t>
            </w:r>
          </w:p>
          <w:p>
            <w:pPr>
              <w:pStyle w:val="ListParagraph"/>
              <w:widowControl/>
              <w:numPr>
                <w:ilvl w:val="0"/>
                <w:numId w:val="0"/>
              </w:numPr>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Inheritance</w:t>
            </w:r>
          </w:p>
          <w:p>
            <w:pPr>
              <w:pStyle w:val="ListParagraph"/>
              <w:widowControl/>
              <w:numPr>
                <w:ilvl w:val="0"/>
                <w:numId w:val="13"/>
              </w:numPr>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Why were you able to use it like the one defined in </w:t>
            </w:r>
            <w:r>
              <w:rPr>
                <w:rFonts w:cs="Courier New" w:ascii="Courier New" w:hAnsi="Courier New"/>
                <w:b/>
                <w:color w:val="FF0000"/>
                <w:kern w:val="0"/>
                <w:lang w:val="en-AU" w:bidi="ar-SA"/>
              </w:rPr>
              <w:t>Happy</w:t>
            </w:r>
            <w:r>
              <w:rPr>
                <w:rStyle w:val="Emphasis"/>
                <w:kern w:val="0"/>
                <w:lang w:val="en-AU" w:bidi="ar-SA"/>
              </w:rPr>
              <w:t xml:space="preserve">, yet without using </w:t>
            </w:r>
            <w:r>
              <w:rPr>
                <w:rFonts w:cs="Courier New" w:ascii="Courier New" w:hAnsi="Courier New"/>
                <w:b/>
                <w:color w:val="FF0000"/>
                <w:kern w:val="0"/>
                <w:lang w:val="en-AU" w:bidi="ar-SA"/>
              </w:rPr>
              <w:t>Blinkable</w:t>
            </w:r>
            <w:r>
              <w:rPr>
                <w:rStyle w:val="Emphasis"/>
                <w:kern w:val="0"/>
                <w:lang w:val="en-AU" w:bidi="ar-SA"/>
              </w:rPr>
              <w:t xml:space="preserve">? </w:t>
            </w:r>
          </w:p>
          <w:p>
            <w:pPr>
              <w:pStyle w:val="ListParagraph"/>
              <w:widowControl/>
              <w:numPr>
                <w:ilvl w:val="0"/>
                <w:numId w:val="0"/>
              </w:numPr>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Blinkable makes any class that inherits from it define blink. A class that doesn't inherit can have or not have blink.</w:t>
            </w:r>
          </w:p>
          <w:p>
            <w:pPr>
              <w:pStyle w:val="ListParagraph"/>
              <w:widowControl/>
              <w:numPr>
                <w:ilvl w:val="0"/>
                <w:numId w:val="13"/>
              </w:numPr>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Regarding the answer to d., what is this called and why does it work in Python but not in some other languages, like C#? (A hint is in the title of this question.)</w:t>
            </w:r>
          </w:p>
          <w:p>
            <w:pPr>
              <w:pStyle w:val="ListParagraph"/>
              <w:widowControl/>
              <w:numPr>
                <w:ilvl w:val="0"/>
                <w:numId w:val="0"/>
              </w:numPr>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abstractmethod</w:t>
            </w:r>
          </w:p>
          <w:p>
            <w:pPr>
              <w:pStyle w:val="ListParagraph"/>
              <w:widowControl/>
              <w:numPr>
                <w:ilvl w:val="0"/>
                <w:numId w:val="13"/>
              </w:numPr>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python just needs the right returns but c# needs to be the thing it says and that will return what is expected</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left w:val="nil"/>
            </w:tcBorders>
          </w:tcPr>
          <w:p>
            <w:pPr>
              <w:pStyle w:val="Heading3"/>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trHeight w:val="9363" w:hRule="atLeast"/>
          <w:cantSplit w:val="true"/>
        </w:trPr>
        <w:tc>
          <w:tcPr>
            <w:tcW w:w="102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spacing w:before="240" w:after="120"/>
              <w:jc w:val="left"/>
              <w:rPr>
                <w:rFonts w:ascii="Century Gothic" w:hAnsi="Century Gothic" w:asciiTheme="majorHAnsi" w:hAnsiTheme="majorHAnsi"/>
                <w:color w:val="C00000"/>
                <w:sz w:val="48"/>
              </w:rPr>
            </w:pPr>
            <w:r>
              <w:rPr>
                <w:rFonts w:asciiTheme="majorHAnsi" w:hAnsiTheme="majorHAnsi" w:ascii="Century Gothic" w:hAnsi="Century Gothic"/>
                <w:b/>
                <w:color w:val="C00000"/>
                <w:kern w:val="0"/>
                <w:sz w:val="48"/>
                <w:lang w:val="en-AU" w:bidi="ar-SA"/>
              </w:rPr>
            </w:r>
          </w:p>
        </w:tc>
        <w:tc>
          <w:tcPr>
            <w:tcW w:w="7653" w:type="dxa"/>
            <w:cnfStyle w:val="000000000000" w:firstRow="0" w:lastRow="0" w:firstColumn="0" w:lastColumn="0" w:oddVBand="0" w:evenVBand="0" w:oddHBand="0" w:evenHBand="0" w:firstRowFirstColumn="0" w:firstRowLastColumn="0" w:lastRowFirstColumn="0" w:lastRowLastColumn="0"/>
            <w:tcBorders>
              <w:top w:val="nil"/>
              <w:left w:val="nil"/>
              <w:bottom w:val="nil"/>
              <w:right w:val="nil"/>
            </w:tcBorders>
          </w:tcPr>
          <w:p>
            <w:pPr>
              <w:pStyle w:val="Normal"/>
              <w:widowControl/>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r>
          </w:p>
          <w:p>
            <w:pPr>
              <w:pStyle w:val="Normal"/>
              <w:widowControl/>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r>
          </w:p>
          <w:p>
            <w:pPr>
              <w:pStyle w:val="Normal"/>
              <w:widowControl/>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r>
          </w:p>
          <w:p>
            <w:pPr>
              <w:pStyle w:val="Normal"/>
              <w:widowControl/>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r>
          </w:p>
          <w:p>
            <w:pPr>
              <w:pStyle w:val="Normal"/>
              <w:widowControl/>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r>
          </w:p>
          <w:p>
            <w:pPr>
              <w:pStyle w:val="Normal"/>
              <w:widowControl/>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r>
          </w:p>
          <w:p>
            <w:pPr>
              <w:pStyle w:val="Normal"/>
              <w:widowControl/>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r>
          </w:p>
          <w:p>
            <w:pPr>
              <w:pStyle w:val="Normal"/>
              <w:widowControl/>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r>
          </w:p>
          <w:p>
            <w:pPr>
              <w:pStyle w:val="Normal"/>
              <w:widowControl/>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r>
          </w:p>
          <w:p>
            <w:pPr>
              <w:pStyle w:val="Normal"/>
              <w:widowControl/>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r>
          </w:p>
          <w:p>
            <w:pPr>
              <w:pStyle w:val="Normal"/>
              <w:widowControl/>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r>
          </w:p>
          <w:p>
            <w:pPr>
              <w:pStyle w:val="Normal"/>
              <w:widowControl/>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t>This space left intentionally blank.</w:t>
            </w:r>
          </w:p>
          <w:p>
            <w:pPr>
              <w:pStyle w:val="Heading3"/>
              <w:widowControl/>
              <w:spacing w:before="240" w:after="120"/>
              <w:jc w:val="left"/>
              <w:cnfStyle w:val="000000000000" w:firstRow="0" w:lastRow="0" w:firstColumn="0" w:lastColumn="0" w:oddVBand="0" w:evenVBand="0" w:oddHBand="0" w:evenHBand="0" w:firstRowFirstColumn="0" w:firstRowLastColumn="0" w:lastRowFirstColumn="0" w:lastRowLastColumn="0"/>
              <w:rPr>
                <w:b w:val="false"/>
                <w:b w:val="false"/>
                <w:bCs/>
              </w:rPr>
            </w:pPr>
            <w:r>
              <w:rPr>
                <w:b w:val="false"/>
                <w:bCs/>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top w:val="nil"/>
              <w:left w:val="nil"/>
              <w:bottom w:val="nil"/>
            </w:tcBorders>
          </w:tcPr>
          <w:p>
            <w:pPr>
              <w:pStyle w:val="Heading3"/>
              <w:widowControl/>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cantSplit w:val="true"/>
          <w:cnfStyle w:val="000000100000" w:firstRow="0" w:lastRow="0" w:firstColumn="0" w:lastColumn="0" w:oddVBand="0" w:evenVBand="0" w:oddHBand="1" w:evenHBand="0" w:firstRowFirstColumn="0" w:firstRowLastColumn="0" w:lastRowFirstColumn="0" w:lastRowLastColumn="0"/>
        </w:trPr>
        <w:tc>
          <w:tcPr>
            <w:tcW w:w="1020"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val="false"/>
                <w:color w:val="C00000"/>
                <w:kern w:val="0"/>
                <w:sz w:val="48"/>
                <w:lang w:val="en-AU" w:bidi="ar-SA"/>
              </w:rPr>
              <w:t>07</w:t>
            </w:r>
          </w:p>
        </w:tc>
        <w:tc>
          <w:tcPr>
            <w:tcW w:w="7653" w:type="dxa"/>
            <w:cnfStyle w:val="000000000000" w:firstRow="0" w:lastRow="0" w:firstColumn="0" w:lastColumn="0" w:oddVBand="0" w:evenVBand="0" w:oddHBand="0" w:evenHBand="0" w:firstRowFirstColumn="0" w:firstRowLastColumn="0" w:lastRowFirstColumn="0" w:lastRowLastColumn="0"/>
            <w:tcBorders>
              <w:left w:val="nil"/>
              <w:right w:val="nil"/>
            </w:tcBorders>
          </w:tcPr>
          <w:p>
            <w:pPr>
              <w:pStyle w:val="Heading3"/>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Does a smiley have to be yellow?</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You don’t have to answer the above question, because obviously it doesn’t. But keep reading. </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Smileys that do not feel too well are often green, while angry smileys are usually red or orange. </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The current implementation only allows for yellow smileys, though. That means we’re a bit limited as to what emotions we can express with our SenseHat Smileys. </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Answer the following questions:</w:t>
            </w:r>
          </w:p>
          <w:p>
            <w:pPr>
              <w:pStyle w:val="ListParagraph"/>
              <w:widowControl/>
              <w:numPr>
                <w:ilvl w:val="0"/>
                <w:numId w:val="14"/>
              </w:numPr>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Which colours are </w:t>
            </w:r>
            <w:r>
              <w:rPr>
                <w:rStyle w:val="Emphasis"/>
                <w:b/>
                <w:bCs w:val="false"/>
                <w:kern w:val="0"/>
                <w:lang w:val="en-AU" w:bidi="ar-SA"/>
              </w:rPr>
              <w:t>defined</w:t>
            </w:r>
            <w:r>
              <w:rPr>
                <w:rStyle w:val="Emphasis"/>
                <w:kern w:val="0"/>
                <w:lang w:val="en-AU" w:bidi="ar-SA"/>
              </w:rPr>
              <w:t xml:space="preserve"> and where?</w:t>
            </w:r>
          </w:p>
          <w:p>
            <w:pPr>
              <w:pStyle w:val="ListParagraph"/>
              <w:widowControl/>
              <w:numPr>
                <w:ilvl w:val="0"/>
                <w:numId w:val="0"/>
              </w:numPr>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In Smiley there is white, green, red, yellow and blank defined as constantans. </w:t>
            </w:r>
          </w:p>
          <w:p>
            <w:pPr>
              <w:pStyle w:val="ListParagraph"/>
              <w:widowControl/>
              <w:numPr>
                <w:ilvl w:val="0"/>
                <w:numId w:val="14"/>
              </w:numPr>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What is the name of the </w:t>
            </w:r>
            <w:r>
              <w:rPr>
                <w:rStyle w:val="Emphasis"/>
                <w:b/>
                <w:bCs w:val="false"/>
                <w:kern w:val="0"/>
                <w:lang w:val="en-AU" w:bidi="ar-SA"/>
              </w:rPr>
              <w:t>type of variables</w:t>
            </w:r>
            <w:r>
              <w:rPr>
                <w:rStyle w:val="Emphasis"/>
                <w:kern w:val="0"/>
                <w:lang w:val="en-AU" w:bidi="ar-SA"/>
              </w:rPr>
              <w:t xml:space="preserve"> that hold the colours?</w:t>
            </w:r>
          </w:p>
          <w:p>
            <w:pPr>
              <w:pStyle w:val="ListParagraph"/>
              <w:widowControl/>
              <w:numPr>
                <w:ilvl w:val="0"/>
                <w:numId w:val="0"/>
              </w:numPr>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They are constant tuples</w:t>
            </w:r>
          </w:p>
          <w:p>
            <w:pPr>
              <w:pStyle w:val="ListParagraph"/>
              <w:widowControl/>
              <w:numPr>
                <w:ilvl w:val="0"/>
                <w:numId w:val="14"/>
              </w:numPr>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Where are the colour variables actually </w:t>
            </w:r>
            <w:r>
              <w:rPr>
                <w:rStyle w:val="Emphasis"/>
                <w:b/>
                <w:bCs w:val="false"/>
                <w:kern w:val="0"/>
                <w:lang w:val="en-AU" w:bidi="ar-SA"/>
              </w:rPr>
              <w:t>used</w:t>
            </w:r>
            <w:r>
              <w:rPr>
                <w:rStyle w:val="Emphasis"/>
                <w:kern w:val="0"/>
                <w:lang w:val="en-AU" w:bidi="ar-SA"/>
              </w:rPr>
              <w:t>?</w:t>
            </w:r>
          </w:p>
          <w:p>
            <w:pPr>
              <w:pStyle w:val="ListParagraph"/>
              <w:widowControl/>
              <w:numPr>
                <w:ilvl w:val="0"/>
                <w:numId w:val="0"/>
              </w:numPr>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They are using red green blue RGB</w:t>
            </w:r>
          </w:p>
          <w:p>
            <w:pPr>
              <w:pStyle w:val="ListParagraph"/>
              <w:widowControl/>
              <w:numPr>
                <w:ilvl w:val="0"/>
                <w:numId w:val="14"/>
              </w:numPr>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What would be an easy, albeit rather naive, way to change the colour of the smileys, for example, to green? </w:t>
            </w:r>
          </w:p>
          <w:p>
            <w:pPr>
              <w:pStyle w:val="ListParagraph"/>
              <w:widowControl/>
              <w:numPr>
                <w:ilvl w:val="0"/>
                <w:numId w:val="0"/>
              </w:numPr>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Change Y = self.YELLOW </w:t>
            </w:r>
          </w:p>
          <w:p>
            <w:pPr>
              <w:pStyle w:val="ListParagraph"/>
              <w:widowControl/>
              <w:numPr>
                <w:ilvl w:val="0"/>
                <w:numId w:val="0"/>
              </w:numPr>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To Y = self.GREEN</w:t>
            </w:r>
          </w:p>
          <w:p>
            <w:pPr>
              <w:pStyle w:val="ListParagraph"/>
              <w:widowControl/>
              <w:numPr>
                <w:ilvl w:val="0"/>
                <w:numId w:val="0"/>
              </w:numPr>
              <w:spacing w:before="0" w:after="200"/>
              <w:ind w:left="720" w:hanging="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in the Smiley __init__</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left w:val="nil"/>
            </w:tcBorders>
          </w:tcPr>
          <w:p>
            <w:pPr>
              <w:pStyle w:val="Heading3"/>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cantSplit w:val="true"/>
        </w:trPr>
        <w:tc>
          <w:tcPr>
            <w:tcW w:w="102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spacing w:before="240" w:after="120"/>
              <w:jc w:val="left"/>
              <w:rPr>
                <w:rFonts w:ascii="Century Gothic" w:hAnsi="Century Gothic" w:asciiTheme="majorHAnsi" w:hAnsiTheme="majorHAnsi"/>
                <w:color w:val="C00000"/>
                <w:sz w:val="48"/>
              </w:rPr>
            </w:pPr>
            <w:r>
              <w:rPr>
                <w:rFonts w:asciiTheme="majorHAnsi" w:hAnsiTheme="majorHAnsi" w:ascii="Century Gothic" w:hAnsi="Century Gothic"/>
                <w:b/>
                <w:color w:val="C00000"/>
                <w:kern w:val="0"/>
                <w:sz w:val="48"/>
                <w:lang w:val="en-AU" w:bidi="ar-SA"/>
              </w:rPr>
            </w:r>
          </w:p>
        </w:tc>
        <w:tc>
          <w:tcPr>
            <w:tcW w:w="7653" w:type="dxa"/>
            <w:cnfStyle w:val="000000000000" w:firstRow="0" w:lastRow="0" w:firstColumn="0" w:lastColumn="0" w:oddVBand="0" w:evenVBand="0" w:oddHBand="0" w:evenHBand="0" w:firstRowFirstColumn="0" w:firstRowLastColumn="0" w:lastRowFirstColumn="0" w:lastRowLastColumn="0"/>
            <w:tcBorders>
              <w:top w:val="nil"/>
              <w:left w:val="nil"/>
              <w:bottom w:val="nil"/>
              <w:right w:val="nil"/>
            </w:tcBorders>
          </w:tcPr>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t>This space left intentionally blank.</w:t>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top w:val="nil"/>
              <w:left w:val="nil"/>
              <w:bottom w:val="nil"/>
            </w:tcBorders>
          </w:tcPr>
          <w:p>
            <w:pPr>
              <w:pStyle w:val="Heading3"/>
              <w:widowControl/>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cantSplit w:val="true"/>
          <w:cnfStyle w:val="000000100000" w:firstRow="0" w:lastRow="0" w:firstColumn="0" w:lastColumn="0" w:oddVBand="0" w:evenVBand="0" w:oddHBand="1" w:evenHBand="0" w:firstRowFirstColumn="0" w:firstRowLastColumn="0" w:lastRowFirstColumn="0" w:lastRowLastColumn="0"/>
        </w:trPr>
        <w:tc>
          <w:tcPr>
            <w:tcW w:w="1020"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val="false"/>
                <w:color w:val="C00000"/>
                <w:kern w:val="0"/>
                <w:sz w:val="48"/>
                <w:lang w:val="en-AU" w:bidi="ar-SA"/>
              </w:rPr>
              <w:t>08</w:t>
            </w:r>
          </w:p>
        </w:tc>
        <w:tc>
          <w:tcPr>
            <w:tcW w:w="7653" w:type="dxa"/>
            <w:cnfStyle w:val="000000000000" w:firstRow="0" w:lastRow="0" w:firstColumn="0" w:lastColumn="0" w:oddVBand="0" w:evenVBand="0" w:oddHBand="0" w:evenHBand="0" w:firstRowFirstColumn="0" w:firstRowLastColumn="0" w:lastRowFirstColumn="0" w:lastRowLastColumn="0"/>
            <w:tcBorders>
              <w:left w:val="nil"/>
              <w:right w:val="nil"/>
            </w:tcBorders>
          </w:tcPr>
          <w:p>
            <w:pPr>
              <w:pStyle w:val="Heading3"/>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Flexible colours – Step 1</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Changing the colour of the smileys once is easy. But it’s not very flexible, is it? </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pPr>
            <w:r>
              <w:rPr>
                <w:kern w:val="0"/>
                <w:lang w:val="en-AU" w:bidi="ar-SA"/>
              </w:rPr>
              <w:t xml:space="preserve">To allow for smileys to have different colours, we best not hardcode any values in any class, which you discovered in </w:t>
            </w:r>
            <w:r>
              <w:rPr>
                <w:rStyle w:val="Emphasis"/>
                <w:kern w:val="0"/>
                <w:lang w:val="en-AU" w:bidi="ar-SA"/>
              </w:rPr>
              <w:t>question 7c</w:t>
            </w:r>
            <w:r>
              <w:rPr>
                <w:kern w:val="0"/>
                <w:lang w:val="en-AU" w:bidi="ar-SA"/>
              </w:rPr>
              <w:t xml:space="preserve">. </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Some classes have a built-in assumption about the colour that is used. Let’s remove that assumption one step at a time.</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Follow these instructions:</w:t>
            </w:r>
          </w:p>
          <w:p>
            <w:pPr>
              <w:pStyle w:val="ListParagraph"/>
              <w:widowControl/>
              <w:numPr>
                <w:ilvl w:val="0"/>
                <w:numId w:val="15"/>
              </w:numPr>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Added an instance method called </w:t>
            </w:r>
            <w:r>
              <w:rPr>
                <w:rStyle w:val="Emphasis"/>
                <w:rFonts w:cs="Courier New" w:ascii="Courier New" w:hAnsi="Courier New"/>
                <w:b/>
                <w:i w:val="false"/>
                <w:iCs w:val="false"/>
                <w:color w:val="FF0000"/>
                <w:kern w:val="0"/>
                <w:lang w:val="en-AU" w:bidi="ar-SA"/>
              </w:rPr>
              <w:t>complexion</w:t>
            </w:r>
            <w:r>
              <w:rPr>
                <w:rStyle w:val="Emphasis"/>
                <w:kern w:val="0"/>
                <w:lang w:val="en-AU" w:bidi="ar-SA"/>
              </w:rPr>
              <w:t xml:space="preserve"> to the class </w:t>
            </w:r>
            <w:r>
              <w:rPr>
                <w:rStyle w:val="Emphasis"/>
                <w:rFonts w:cs="Courier New" w:ascii="Courier New" w:hAnsi="Courier New"/>
                <w:b/>
                <w:i w:val="false"/>
                <w:iCs w:val="false"/>
                <w:color w:val="FF0000"/>
                <w:kern w:val="0"/>
                <w:lang w:val="en-AU" w:bidi="ar-SA"/>
              </w:rPr>
              <w:t>Smiley</w:t>
            </w:r>
            <w:r>
              <w:rPr>
                <w:rStyle w:val="Emphasis"/>
                <w:kern w:val="0"/>
                <w:lang w:val="en-AU" w:bidi="ar-SA"/>
              </w:rPr>
              <w:t xml:space="preserve">. You can make it return </w:t>
            </w:r>
            <w:r>
              <w:rPr>
                <w:rStyle w:val="Emphasis"/>
                <w:rFonts w:cs="Courier New" w:ascii="Courier New" w:hAnsi="Courier New"/>
                <w:b/>
                <w:i w:val="false"/>
                <w:iCs w:val="false"/>
                <w:color w:val="FF0000"/>
                <w:kern w:val="0"/>
                <w:lang w:val="en-AU" w:bidi="ar-SA"/>
              </w:rPr>
              <w:t>self.YELLOW</w:t>
            </w:r>
            <w:r>
              <w:rPr>
                <w:rStyle w:val="Emphasis"/>
                <w:kern w:val="0"/>
                <w:lang w:val="en-AU" w:bidi="ar-SA"/>
              </w:rPr>
              <w:t xml:space="preserve">. </w:t>
              <w:br/>
              <w:t>(Technically speaking, smileys don’t have a complexion as they have no skin, but it sounds a bit nicer than just “colour”.)</w:t>
            </w:r>
          </w:p>
          <w:p>
            <w:pPr>
              <w:pStyle w:val="ListParagraph"/>
              <w:widowControl/>
              <w:numPr>
                <w:ilvl w:val="0"/>
                <w:numId w:val="15"/>
              </w:numPr>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Update the subclasses that use the colour variable directly to, instead, use the new method </w:t>
            </w:r>
            <w:r>
              <w:rPr>
                <w:rStyle w:val="Emphasis"/>
                <w:rFonts w:cs="Courier New" w:ascii="Courier New" w:hAnsi="Courier New"/>
                <w:b/>
                <w:i w:val="false"/>
                <w:iCs w:val="false"/>
                <w:color w:val="FF0000"/>
                <w:kern w:val="0"/>
                <w:lang w:val="en-AU" w:bidi="ar-SA"/>
              </w:rPr>
              <w:t>complexion</w:t>
            </w:r>
            <w:r>
              <w:rPr>
                <w:rStyle w:val="Emphasis"/>
                <w:kern w:val="0"/>
                <w:lang w:val="en-AU" w:bidi="ar-SA"/>
              </w:rPr>
              <w:t>.</w:t>
            </w:r>
          </w:p>
          <w:p>
            <w:pPr>
              <w:pStyle w:val="ListParagraph"/>
              <w:widowControl/>
              <w:numPr>
                <w:ilvl w:val="0"/>
                <w:numId w:val="15"/>
              </w:numPr>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Which of the four pillars of OO have we used here: Abstraction, Polymorphism, Inheritance, or Encapsulation? (If you feel more than one applies, pick the one that applies </w:t>
            </w:r>
            <w:r>
              <w:rPr>
                <w:rStyle w:val="Emphasis"/>
                <w:b/>
                <w:bCs w:val="false"/>
                <w:kern w:val="0"/>
                <w:lang w:val="en-AU" w:bidi="ar-SA"/>
              </w:rPr>
              <w:t>best</w:t>
            </w:r>
            <w:r>
              <w:rPr>
                <w:rStyle w:val="Emphasis"/>
                <w:kern w:val="0"/>
                <w:lang w:val="en-AU" w:bidi="ar-SA"/>
              </w:rPr>
              <w:t>.)</w:t>
            </w:r>
          </w:p>
          <w:p>
            <w:pPr>
              <w:pStyle w:val="ListParagraph"/>
              <w:widowControl/>
              <w:numPr>
                <w:ilvl w:val="0"/>
                <w:numId w:val="15"/>
              </w:numPr>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Check that the new code works correctly. It should still just show a yellow smiley… </w:t>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left w:val="nil"/>
            </w:tcBorders>
          </w:tcPr>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cantSplit w:val="true"/>
        </w:trPr>
        <w:tc>
          <w:tcPr>
            <w:tcW w:w="102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spacing w:before="240" w:after="120"/>
              <w:jc w:val="left"/>
              <w:rPr>
                <w:rFonts w:ascii="Century Gothic" w:hAnsi="Century Gothic" w:asciiTheme="majorHAnsi" w:hAnsiTheme="majorHAnsi"/>
                <w:color w:val="C00000"/>
                <w:sz w:val="48"/>
              </w:rPr>
            </w:pPr>
            <w:r>
              <w:rPr>
                <w:rFonts w:asciiTheme="majorHAnsi" w:hAnsiTheme="majorHAnsi" w:ascii="Century Gothic" w:hAnsi="Century Gothic"/>
                <w:b/>
                <w:color w:val="C00000"/>
                <w:kern w:val="0"/>
                <w:sz w:val="48"/>
                <w:lang w:val="en-AU" w:bidi="ar-SA"/>
              </w:rPr>
            </w:r>
          </w:p>
        </w:tc>
        <w:tc>
          <w:tcPr>
            <w:tcW w:w="7653" w:type="dxa"/>
            <w:cnfStyle w:val="000000000000" w:firstRow="0" w:lastRow="0" w:firstColumn="0" w:lastColumn="0" w:oddVBand="0" w:evenVBand="0" w:oddHBand="0" w:evenHBand="0" w:firstRowFirstColumn="0" w:firstRowLastColumn="0" w:lastRowFirstColumn="0" w:lastRowLastColumn="0"/>
            <w:tcBorders>
              <w:top w:val="nil"/>
              <w:left w:val="nil"/>
              <w:bottom w:val="nil"/>
              <w:right w:val="nil"/>
            </w:tcBorders>
          </w:tcPr>
          <w:p>
            <w:pPr>
              <w:pStyle w:val="Heading3"/>
              <w:widowControl/>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t>This space left intentionally blank.</w:t>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top w:val="nil"/>
              <w:left w:val="nil"/>
              <w:bottom w:val="nil"/>
            </w:tcBorders>
          </w:tcPr>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cantSplit w:val="true"/>
          <w:cnfStyle w:val="000000100000" w:firstRow="0" w:lastRow="0" w:firstColumn="0" w:lastColumn="0" w:oddVBand="0" w:evenVBand="0" w:oddHBand="1" w:evenHBand="0" w:firstRowFirstColumn="0" w:firstRowLastColumn="0" w:lastRowFirstColumn="0" w:lastRowLastColumn="0"/>
        </w:trPr>
        <w:tc>
          <w:tcPr>
            <w:tcW w:w="1020"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val="false"/>
                <w:color w:val="C00000"/>
                <w:kern w:val="0"/>
                <w:sz w:val="48"/>
                <w:lang w:val="en-AU" w:bidi="ar-SA"/>
              </w:rPr>
              <w:t>09</w:t>
            </w:r>
          </w:p>
        </w:tc>
        <w:tc>
          <w:tcPr>
            <w:tcW w:w="7653" w:type="dxa"/>
            <w:cnfStyle w:val="000000000000" w:firstRow="0" w:lastRow="0" w:firstColumn="0" w:lastColumn="0" w:oddVBand="0" w:evenVBand="0" w:oddHBand="0" w:evenHBand="0" w:firstRowFirstColumn="0" w:firstRowLastColumn="0" w:lastRowFirstColumn="0" w:lastRowLastColumn="0"/>
            <w:tcBorders>
              <w:left w:val="nil"/>
              <w:right w:val="nil"/>
            </w:tcBorders>
          </w:tcPr>
          <w:p>
            <w:pPr>
              <w:pStyle w:val="Heading3"/>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Flexible colours – Step 2</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The subclasses no longer make any assumptions about the colour (complexion) of the smiley. Instead, it simply “asks” the superclass by calling the new method we defined. </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While that still does not provide the flexibility we crave, it will make it easier to provide this flexibility. </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We will now update the base class to allow flexible colours.</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Follow these instructions:</w:t>
            </w:r>
          </w:p>
          <w:p>
            <w:pPr>
              <w:pStyle w:val="ListParagraph"/>
              <w:widowControl/>
              <w:numPr>
                <w:ilvl w:val="0"/>
                <w:numId w:val="16"/>
              </w:numPr>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Add a default argument to the magic method </w:t>
            </w:r>
            <w:r>
              <w:rPr>
                <w:rStyle w:val="Emphasis"/>
                <w:rFonts w:cs="Courier New" w:ascii="Courier New" w:hAnsi="Courier New"/>
                <w:b/>
                <w:i w:val="false"/>
                <w:iCs w:val="false"/>
                <w:color w:val="FF0000"/>
                <w:kern w:val="0"/>
                <w:lang w:val="en-AU" w:bidi="ar-SA"/>
              </w:rPr>
              <w:t>__init__()</w:t>
            </w:r>
            <w:r>
              <w:rPr>
                <w:rStyle w:val="Emphasis"/>
                <w:kern w:val="0"/>
                <w:lang w:val="en-AU" w:bidi="ar-SA"/>
              </w:rPr>
              <w:t xml:space="preserve"> of the </w:t>
            </w:r>
            <w:r>
              <w:rPr>
                <w:rStyle w:val="Emphasis"/>
                <w:rFonts w:cs="Courier New" w:ascii="Courier New" w:hAnsi="Courier New"/>
                <w:b/>
                <w:i w:val="false"/>
                <w:iCs w:val="false"/>
                <w:color w:val="FF0000"/>
                <w:kern w:val="0"/>
                <w:lang w:val="en-AU" w:bidi="ar-SA"/>
              </w:rPr>
              <w:t>Smiley</w:t>
            </w:r>
            <w:r>
              <w:rPr>
                <w:rStyle w:val="Emphasis"/>
                <w:color w:val="FF0000"/>
                <w:kern w:val="0"/>
                <w:lang w:val="en-AU" w:bidi="ar-SA"/>
              </w:rPr>
              <w:t xml:space="preserve"> </w:t>
            </w:r>
            <w:r>
              <w:rPr>
                <w:rStyle w:val="Emphasis"/>
                <w:kern w:val="0"/>
                <w:lang w:val="en-AU" w:bidi="ar-SA"/>
              </w:rPr>
              <w:t xml:space="preserve">class and call it </w:t>
            </w:r>
            <w:r>
              <w:rPr>
                <w:rStyle w:val="Emphasis"/>
                <w:rFonts w:cs="Courier New" w:ascii="Courier New" w:hAnsi="Courier New"/>
                <w:b/>
                <w:i w:val="false"/>
                <w:iCs w:val="false"/>
                <w:color w:val="FF0000"/>
                <w:kern w:val="0"/>
                <w:lang w:val="en-AU" w:bidi="ar-SA"/>
              </w:rPr>
              <w:t>complexion</w:t>
            </w:r>
            <w:r>
              <w:rPr>
                <w:rStyle w:val="Emphasis"/>
                <w:kern w:val="0"/>
                <w:lang w:val="en-AU" w:bidi="ar-SA"/>
              </w:rPr>
              <w:t xml:space="preserve">. Assign </w:t>
            </w:r>
            <w:r>
              <w:rPr>
                <w:rStyle w:val="Emphasis"/>
                <w:rFonts w:cs="Courier New" w:ascii="Courier New" w:hAnsi="Courier New"/>
                <w:b/>
                <w:i w:val="false"/>
                <w:iCs w:val="false"/>
                <w:color w:val="FF0000"/>
                <w:kern w:val="0"/>
                <w:lang w:val="en-AU" w:bidi="ar-SA"/>
              </w:rPr>
              <w:t>YELLOW</w:t>
            </w:r>
            <w:r>
              <w:rPr>
                <w:rStyle w:val="Emphasis"/>
                <w:kern w:val="0"/>
                <w:lang w:val="en-AU" w:bidi="ar-SA"/>
              </w:rPr>
              <w:t xml:space="preserve"> to it. (Yes, this is allowed.)</w:t>
            </w:r>
          </w:p>
          <w:p>
            <w:pPr>
              <w:pStyle w:val="ListParagraph"/>
              <w:widowControl/>
              <w:numPr>
                <w:ilvl w:val="0"/>
                <w:numId w:val="16"/>
              </w:numPr>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Create a new </w:t>
            </w:r>
            <w:r>
              <w:rPr>
                <w:rStyle w:val="Emphasis"/>
                <w:b/>
                <w:bCs w:val="false"/>
                <w:kern w:val="0"/>
                <w:lang w:val="en-AU" w:bidi="ar-SA"/>
              </w:rPr>
              <w:t>instance variable</w:t>
            </w:r>
            <w:r>
              <w:rPr>
                <w:rStyle w:val="Emphasis"/>
                <w:kern w:val="0"/>
                <w:lang w:val="en-AU" w:bidi="ar-SA"/>
              </w:rPr>
              <w:t xml:space="preserve"> called </w:t>
            </w:r>
            <w:r>
              <w:rPr>
                <w:rStyle w:val="Emphasis"/>
                <w:rFonts w:cs="Courier New" w:ascii="Courier New" w:hAnsi="Courier New"/>
                <w:b/>
                <w:i w:val="false"/>
                <w:iCs w:val="false"/>
                <w:color w:val="FF0000"/>
                <w:kern w:val="0"/>
                <w:lang w:val="en-AU" w:bidi="ar-SA"/>
              </w:rPr>
              <w:t>my_complexion</w:t>
            </w:r>
            <w:r>
              <w:rPr>
                <w:rStyle w:val="Emphasis"/>
                <w:color w:val="FF0000"/>
                <w:kern w:val="0"/>
                <w:lang w:val="en-AU" w:bidi="ar-SA"/>
              </w:rPr>
              <w:t xml:space="preserve"> </w:t>
            </w:r>
            <w:r>
              <w:rPr>
                <w:rStyle w:val="Emphasis"/>
                <w:kern w:val="0"/>
                <w:lang w:val="en-AU" w:bidi="ar-SA"/>
              </w:rPr>
              <w:t xml:space="preserve">and assign </w:t>
            </w:r>
            <w:r>
              <w:rPr>
                <w:rStyle w:val="Emphasis"/>
                <w:rFonts w:cs="Courier New" w:ascii="Courier New" w:hAnsi="Courier New"/>
                <w:b/>
                <w:i w:val="false"/>
                <w:iCs w:val="false"/>
                <w:kern w:val="0"/>
                <w:lang w:val="en-AU" w:bidi="ar-SA"/>
              </w:rPr>
              <w:t>complexion</w:t>
            </w:r>
            <w:r>
              <w:rPr>
                <w:rStyle w:val="Emphasis"/>
                <w:kern w:val="0"/>
                <w:lang w:val="en-AU" w:bidi="ar-SA"/>
              </w:rPr>
              <w:t xml:space="preserve"> to it. </w:t>
            </w:r>
          </w:p>
          <w:p>
            <w:pPr>
              <w:pStyle w:val="ListParagraph"/>
              <w:widowControl/>
              <w:numPr>
                <w:ilvl w:val="0"/>
                <w:numId w:val="16"/>
              </w:numPr>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Why do we need to call this instance variable </w:t>
            </w:r>
            <w:r>
              <w:rPr>
                <w:rStyle w:val="Emphasis"/>
                <w:rFonts w:cs="Courier New" w:ascii="Courier New" w:hAnsi="Courier New"/>
                <w:b/>
                <w:i w:val="false"/>
                <w:iCs w:val="false"/>
                <w:kern w:val="0"/>
                <w:lang w:val="en-AU" w:bidi="ar-SA"/>
              </w:rPr>
              <w:t>my_complexion</w:t>
            </w:r>
            <w:r>
              <w:rPr>
                <w:rStyle w:val="Emphasis"/>
                <w:kern w:val="0"/>
                <w:lang w:val="en-AU" w:bidi="ar-SA"/>
              </w:rPr>
              <w:t xml:space="preserve"> and can’t just use </w:t>
            </w:r>
            <w:r>
              <w:rPr>
                <w:rStyle w:val="Emphasis"/>
                <w:rFonts w:cs="Courier New" w:ascii="Courier New" w:hAnsi="Courier New"/>
                <w:b/>
                <w:i w:val="false"/>
                <w:iCs w:val="false"/>
                <w:color w:val="FF0000"/>
                <w:kern w:val="0"/>
                <w:lang w:val="en-AU" w:bidi="ar-SA"/>
              </w:rPr>
              <w:t>complexion</w:t>
            </w:r>
            <w:r>
              <w:rPr>
                <w:rStyle w:val="Emphasis"/>
                <w:kern w:val="0"/>
                <w:lang w:val="en-AU" w:bidi="ar-SA"/>
              </w:rPr>
              <w:t>? (You may refer to Question 8.)</w:t>
            </w:r>
          </w:p>
          <w:p>
            <w:pPr>
              <w:pStyle w:val="ListParagraph"/>
              <w:widowControl/>
              <w:numPr>
                <w:ilvl w:val="0"/>
                <w:numId w:val="16"/>
              </w:numPr>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Also assign </w:t>
            </w:r>
            <w:r>
              <w:rPr>
                <w:rStyle w:val="Emphasis"/>
                <w:rFonts w:cs="Courier New" w:ascii="Courier New" w:hAnsi="Courier New"/>
                <w:b/>
                <w:i w:val="false"/>
                <w:iCs w:val="false"/>
                <w:color w:val="FF0000"/>
                <w:kern w:val="0"/>
                <w:lang w:val="en-AU" w:bidi="ar-SA"/>
              </w:rPr>
              <w:t>complexion</w:t>
            </w:r>
            <w:r>
              <w:rPr>
                <w:rStyle w:val="Emphasis"/>
                <w:color w:val="FF0000"/>
                <w:kern w:val="0"/>
                <w:lang w:val="en-AU" w:bidi="ar-SA"/>
              </w:rPr>
              <w:t xml:space="preserve"> </w:t>
            </w:r>
            <w:r>
              <w:rPr>
                <w:rStyle w:val="Emphasis"/>
                <w:kern w:val="0"/>
                <w:lang w:val="en-AU" w:bidi="ar-SA"/>
              </w:rPr>
              <w:t xml:space="preserve">to </w:t>
            </w:r>
            <w:r>
              <w:rPr>
                <w:rStyle w:val="Emphasis"/>
                <w:rFonts w:cs="Courier New" w:ascii="Courier New" w:hAnsi="Courier New"/>
                <w:b/>
                <w:i w:val="false"/>
                <w:iCs w:val="false"/>
                <w:color w:val="FF0000"/>
                <w:kern w:val="0"/>
                <w:lang w:val="en-AU" w:bidi="ar-SA"/>
              </w:rPr>
              <w:t>Y</w:t>
            </w:r>
            <w:r>
              <w:rPr>
                <w:rStyle w:val="Emphasis"/>
                <w:kern w:val="0"/>
                <w:lang w:val="en-AU" w:bidi="ar-SA"/>
              </w:rPr>
              <w:t>. (Okay, not the best name, but because the scope is so small, we’ll allow it for now.)</w:t>
            </w:r>
          </w:p>
          <w:p>
            <w:pPr>
              <w:pStyle w:val="ListParagraph"/>
              <w:widowControl/>
              <w:numPr>
                <w:ilvl w:val="0"/>
                <w:numId w:val="16"/>
              </w:numPr>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Finally, update the </w:t>
            </w:r>
            <w:r>
              <w:rPr>
                <w:rStyle w:val="Emphasis"/>
                <w:b/>
                <w:bCs w:val="false"/>
                <w:kern w:val="0"/>
                <w:lang w:val="en-AU" w:bidi="ar-SA"/>
              </w:rPr>
              <w:t>method</w:t>
            </w:r>
            <w:r>
              <w:rPr>
                <w:rStyle w:val="Emphasis"/>
                <w:kern w:val="0"/>
                <w:lang w:val="en-AU" w:bidi="ar-SA"/>
              </w:rPr>
              <w:t xml:space="preserve"> </w:t>
            </w:r>
            <w:r>
              <w:rPr>
                <w:rStyle w:val="Emphasis"/>
                <w:rFonts w:cs="Courier New" w:ascii="Courier New" w:hAnsi="Courier New"/>
                <w:b/>
                <w:i w:val="false"/>
                <w:iCs w:val="false"/>
                <w:color w:val="FF0000"/>
                <w:kern w:val="0"/>
                <w:lang w:val="en-AU" w:bidi="ar-SA"/>
              </w:rPr>
              <w:t>complexion</w:t>
            </w:r>
            <w:r>
              <w:rPr>
                <w:rStyle w:val="Emphasis"/>
                <w:color w:val="FF0000"/>
                <w:kern w:val="0"/>
                <w:lang w:val="en-AU" w:bidi="ar-SA"/>
              </w:rPr>
              <w:t xml:space="preserve"> </w:t>
            </w:r>
            <w:r>
              <w:rPr>
                <w:rStyle w:val="Emphasis"/>
                <w:kern w:val="0"/>
                <w:lang w:val="en-AU" w:bidi="ar-SA"/>
              </w:rPr>
              <w:t xml:space="preserve">and have it return </w:t>
            </w:r>
            <w:r>
              <w:rPr>
                <w:rStyle w:val="Emphasis"/>
                <w:rFonts w:cs="Courier New" w:ascii="Courier New" w:hAnsi="Courier New"/>
                <w:b/>
                <w:i w:val="false"/>
                <w:iCs w:val="false"/>
                <w:color w:val="FF0000"/>
                <w:kern w:val="0"/>
                <w:lang w:val="en-AU" w:bidi="ar-SA"/>
              </w:rPr>
              <w:t>self.my_complexion</w:t>
            </w:r>
            <w:r>
              <w:rPr>
                <w:rStyle w:val="Emphasis"/>
                <w:kern w:val="0"/>
                <w:lang w:val="en-AU" w:bidi="ar-SA"/>
              </w:rPr>
              <w:t>.</w:t>
            </w:r>
          </w:p>
          <w:p>
            <w:pPr>
              <w:pStyle w:val="ListParagraph"/>
              <w:widowControl/>
              <w:numPr>
                <w:ilvl w:val="0"/>
                <w:numId w:val="16"/>
              </w:numPr>
              <w:spacing w:before="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Run the program and see that it still just creates a yellow smiley…</w:t>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left w:val="nil"/>
            </w:tcBorders>
          </w:tcPr>
          <w:p>
            <w:pPr>
              <w:pStyle w:val="Heading3"/>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cantSplit w:val="true"/>
        </w:trPr>
        <w:tc>
          <w:tcPr>
            <w:tcW w:w="102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spacing w:before="240" w:after="120"/>
              <w:jc w:val="left"/>
              <w:rPr>
                <w:rFonts w:ascii="Century Gothic" w:hAnsi="Century Gothic" w:asciiTheme="majorHAnsi" w:hAnsiTheme="majorHAnsi"/>
                <w:color w:val="C00000"/>
                <w:sz w:val="48"/>
              </w:rPr>
            </w:pPr>
            <w:r>
              <w:rPr>
                <w:rFonts w:asciiTheme="majorHAnsi" w:hAnsiTheme="majorHAnsi" w:ascii="Century Gothic" w:hAnsi="Century Gothic"/>
                <w:b/>
                <w:color w:val="C00000"/>
                <w:kern w:val="0"/>
                <w:sz w:val="48"/>
                <w:lang w:val="en-AU" w:bidi="ar-SA"/>
              </w:rPr>
            </w:r>
          </w:p>
        </w:tc>
        <w:tc>
          <w:tcPr>
            <w:tcW w:w="7653" w:type="dxa"/>
            <w:cnfStyle w:val="000000000000" w:firstRow="0" w:lastRow="0" w:firstColumn="0" w:lastColumn="0" w:oddVBand="0" w:evenVBand="0" w:oddHBand="0" w:evenHBand="0" w:firstRowFirstColumn="0" w:firstRowLastColumn="0" w:lastRowFirstColumn="0" w:lastRowLastColumn="0"/>
            <w:tcBorders>
              <w:top w:val="nil"/>
              <w:left w:val="nil"/>
              <w:bottom w:val="nil"/>
              <w:right w:val="nil"/>
            </w:tcBorders>
          </w:tcPr>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t>This space left intentionally blank.</w:t>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Heading3"/>
              <w:widowControl/>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top w:val="nil"/>
              <w:left w:val="nil"/>
              <w:bottom w:val="nil"/>
            </w:tcBorders>
          </w:tcPr>
          <w:p>
            <w:pPr>
              <w:pStyle w:val="Heading3"/>
              <w:widowControl/>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cantSplit w:val="true"/>
          <w:cnfStyle w:val="000000100000" w:firstRow="0" w:lastRow="0" w:firstColumn="0" w:lastColumn="0" w:oddVBand="0" w:evenVBand="0" w:oddHBand="1" w:evenHBand="0" w:firstRowFirstColumn="0" w:firstRowLastColumn="0" w:lastRowFirstColumn="0" w:lastRowLastColumn="0"/>
        </w:trPr>
        <w:tc>
          <w:tcPr>
            <w:tcW w:w="1020"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spacing w:before="240" w:after="120"/>
              <w:jc w:val="left"/>
              <w:rPr>
                <w:rFonts w:ascii="Century Gothic" w:hAnsi="Century Gothic" w:asciiTheme="majorHAnsi" w:hAnsiTheme="majorHAnsi"/>
                <w:b w:val="false"/>
                <w:b w:val="false"/>
                <w:color w:val="C00000"/>
                <w:sz w:val="48"/>
              </w:rPr>
            </w:pPr>
            <w:r>
              <w:rPr>
                <w:rFonts w:ascii="Century Gothic" w:hAnsi="Century Gothic" w:asciiTheme="majorHAnsi" w:hAnsiTheme="majorHAnsi"/>
                <w:b w:val="false"/>
                <w:color w:val="C00000"/>
                <w:kern w:val="0"/>
                <w:sz w:val="48"/>
                <w:lang w:val="en-AU" w:bidi="ar-SA"/>
              </w:rPr>
              <w:t>10</w:t>
            </w:r>
          </w:p>
        </w:tc>
        <w:tc>
          <w:tcPr>
            <w:tcW w:w="7653" w:type="dxa"/>
            <w:cnfStyle w:val="000000000000" w:firstRow="0" w:lastRow="0" w:firstColumn="0" w:lastColumn="0" w:oddVBand="0" w:evenVBand="0" w:oddHBand="0" w:evenHBand="0" w:firstRowFirstColumn="0" w:firstRowLastColumn="0" w:lastRowFirstColumn="0" w:lastRowLastColumn="0"/>
            <w:tcBorders>
              <w:left w:val="nil"/>
              <w:right w:val="nil"/>
            </w:tcBorders>
          </w:tcPr>
          <w:p>
            <w:pPr>
              <w:pStyle w:val="Heading3"/>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Flexible colours – Step 3</w:t>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pPr>
            <w:r>
              <w:rPr>
                <w:kern w:val="0"/>
                <w:lang w:val="en-AU" w:bidi="ar-SA"/>
              </w:rPr>
              <w:t xml:space="preserve">We have updated our code to allow for smileys to have different colours. The colours that are provided for us are </w:t>
            </w:r>
            <w:r>
              <w:rPr>
                <w:rStyle w:val="Emphasis"/>
                <w:kern w:val="0"/>
                <w:lang w:val="en-AU" w:bidi="ar-SA"/>
              </w:rPr>
              <w:t>Yellow, Green, Red, and Blue</w:t>
            </w:r>
            <w:r>
              <w:rPr>
                <w:kern w:val="0"/>
                <w:lang w:val="en-AU" w:bidi="ar-SA"/>
              </w:rPr>
              <w:t xml:space="preserve">. </w:t>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pPr>
            <w:r>
              <w:rPr>
                <w:kern w:val="0"/>
                <w:lang w:val="en-AU" w:bidi="ar-SA"/>
              </w:rPr>
              <w:t xml:space="preserve">Let’s update the sad smiley to be </w:t>
            </w:r>
            <w:r>
              <w:rPr>
                <w:rStyle w:val="Emphasis"/>
                <w:kern w:val="0"/>
                <w:lang w:val="en-AU" w:bidi="ar-SA"/>
              </w:rPr>
              <w:t>Blue</w:t>
            </w:r>
            <w:r>
              <w:rPr>
                <w:kern w:val="0"/>
                <w:lang w:val="en-AU" w:bidi="ar-SA"/>
              </w:rPr>
              <w:t>. (See what we did there?)</w:t>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Follow these instructions:</w:t>
            </w:r>
          </w:p>
          <w:p>
            <w:pPr>
              <w:pStyle w:val="ListParagraph"/>
              <w:widowControl/>
              <w:numPr>
                <w:ilvl w:val="0"/>
                <w:numId w:val="17"/>
              </w:numPr>
              <w:spacing w:before="24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Locate the initialiser method of the class </w:t>
            </w:r>
            <w:r>
              <w:rPr>
                <w:rStyle w:val="Emphasis"/>
                <w:rFonts w:cs="Courier New" w:ascii="Courier New" w:hAnsi="Courier New"/>
                <w:b/>
                <w:i w:val="false"/>
                <w:iCs w:val="false"/>
                <w:color w:val="FF0000"/>
                <w:kern w:val="0"/>
                <w:lang w:val="en-AU" w:bidi="ar-SA"/>
              </w:rPr>
              <w:t>Sad</w:t>
            </w:r>
            <w:r>
              <w:rPr>
                <w:rStyle w:val="Emphasis"/>
                <w:color w:val="FF0000"/>
                <w:kern w:val="0"/>
                <w:lang w:val="en-AU" w:bidi="ar-SA"/>
              </w:rPr>
              <w:t xml:space="preserve"> </w:t>
            </w:r>
            <w:r>
              <w:rPr>
                <w:rStyle w:val="Emphasis"/>
                <w:kern w:val="0"/>
                <w:lang w:val="en-AU" w:bidi="ar-SA"/>
              </w:rPr>
              <w:t xml:space="preserve">and within it the call to its super class’s initialiser method. </w:t>
            </w:r>
          </w:p>
          <w:p>
            <w:pPr>
              <w:pStyle w:val="ListParagraph"/>
              <w:widowControl/>
              <w:numPr>
                <w:ilvl w:val="0"/>
                <w:numId w:val="17"/>
              </w:numPr>
              <w:spacing w:before="24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Change the call as follows:</w:t>
              <w:br/>
              <w:br/>
            </w:r>
            <w:r>
              <w:rPr>
                <w:rStyle w:val="Emphasis"/>
                <w:rFonts w:cs="Courier New" w:ascii="Courier New" w:hAnsi="Courier New"/>
                <w:b/>
                <w:i w:val="false"/>
                <w:iCs w:val="false"/>
                <w:color w:val="FF0000"/>
                <w:kern w:val="0"/>
                <w:lang w:val="en-AU" w:bidi="ar-SA"/>
              </w:rPr>
              <w:t>super().__init__(complexion=self.BLUE)</w:t>
              <w:br/>
            </w:r>
          </w:p>
          <w:p>
            <w:pPr>
              <w:pStyle w:val="ListParagraph"/>
              <w:widowControl/>
              <w:numPr>
                <w:ilvl w:val="0"/>
                <w:numId w:val="17"/>
              </w:numPr>
              <w:spacing w:before="24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Run code to show that the sad smiley is now blue.</w:t>
            </w:r>
          </w:p>
          <w:p>
            <w:pPr>
              <w:pStyle w:val="ListParagraph"/>
              <w:widowControl/>
              <w:numPr>
                <w:ilvl w:val="0"/>
                <w:numId w:val="17"/>
              </w:numPr>
              <w:spacing w:before="24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Run code to show that the happy smiley is still yellow.</w:t>
            </w:r>
          </w:p>
          <w:p>
            <w:pPr>
              <w:pStyle w:val="ListParagraph"/>
              <w:widowControl/>
              <w:numPr>
                <w:ilvl w:val="0"/>
                <w:numId w:val="17"/>
              </w:numPr>
              <w:spacing w:before="240" w:after="200"/>
              <w:contextualSpacing/>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In your own words, </w:t>
            </w:r>
            <w:r>
              <w:rPr>
                <w:rStyle w:val="Emphasis"/>
                <w:b/>
                <w:bCs w:val="false"/>
                <w:kern w:val="0"/>
                <w:lang w:val="en-AU" w:bidi="ar-SA"/>
              </w:rPr>
              <w:t>describe</w:t>
            </w:r>
            <w:r>
              <w:rPr>
                <w:rStyle w:val="Emphasis"/>
                <w:kern w:val="0"/>
                <w:lang w:val="en-AU" w:bidi="ar-SA"/>
              </w:rPr>
              <w:t xml:space="preserve"> how you would create a new angry smiley that has a Red complexion and angry looking eyes. (You don’t have to write this code, but you may do this as an exercise.)</w:t>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 xml:space="preserve"> </w:t>
            </w:r>
          </w:p>
        </w:tc>
        <w:tc>
          <w:tcPr>
            <w:tcW w:w="1531" w:type="dxa"/>
            <w:cnfStyle w:val="000000000000" w:firstRow="0" w:lastRow="0" w:firstColumn="0" w:lastColumn="0" w:oddVBand="0" w:evenVBand="0" w:oddHBand="0" w:evenHBand="0" w:firstRowFirstColumn="0" w:firstRowLastColumn="0" w:lastRowFirstColumn="0" w:lastRowLastColumn="0"/>
            <w:tcBorders>
              <w:left w:val="nil"/>
            </w:tcBorders>
          </w:tcPr>
          <w:p>
            <w:pPr>
              <w:pStyle w:val="Heading3"/>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r>
        <w:trPr>
          <w:trHeight w:val="4446" w:hRule="atLeast"/>
          <w:cantSplit w:val="true"/>
        </w:trPr>
        <w:tc>
          <w:tcPr>
            <w:tcW w:w="102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spacing w:before="240" w:after="120"/>
              <w:jc w:val="left"/>
              <w:rPr>
                <w:rFonts w:ascii="Century Gothic" w:hAnsi="Century Gothic" w:asciiTheme="majorHAnsi" w:hAnsiTheme="majorHAnsi"/>
                <w:color w:val="C00000"/>
                <w:sz w:val="48"/>
              </w:rPr>
            </w:pPr>
            <w:r>
              <w:rPr>
                <w:rFonts w:asciiTheme="majorHAnsi" w:hAnsiTheme="majorHAnsi" w:ascii="Century Gothic" w:hAnsi="Century Gothic"/>
                <w:b/>
                <w:color w:val="C00000"/>
                <w:kern w:val="0"/>
                <w:sz w:val="48"/>
                <w:lang w:val="en-AU" w:bidi="ar-SA"/>
              </w:rPr>
            </w:r>
          </w:p>
        </w:tc>
        <w:tc>
          <w:tcPr>
            <w:tcW w:w="7653" w:type="dxa"/>
            <w:cnfStyle w:val="000000000000" w:firstRow="0" w:lastRow="0" w:firstColumn="0" w:lastColumn="0" w:oddVBand="0" w:evenVBand="0" w:oddHBand="0" w:evenHBand="0" w:firstRowFirstColumn="0" w:firstRowLastColumn="0" w:lastRowFirstColumn="0" w:lastRowLastColumn="0"/>
            <w:tcBorders>
              <w:top w:val="nil"/>
              <w:left w:val="nil"/>
              <w:bottom w:val="nil"/>
              <w:right w:val="nil"/>
            </w:tcBorders>
          </w:tcPr>
          <w:p>
            <w:pPr>
              <w:pStyle w:val="Heading3"/>
              <w:widowControl/>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center"/>
              <w:cnfStyle w:val="000000000000" w:firstRow="0" w:lastRow="0" w:firstColumn="0" w:lastColumn="0" w:oddVBand="0" w:evenVBand="0" w:oddHBand="0" w:evenHBand="0" w:firstRowFirstColumn="0" w:firstRowLastColumn="0" w:lastRowFirstColumn="0" w:lastRowLastColumn="0"/>
              <w:rPr>
                <w:i/>
                <w:i/>
                <w:color w:val="808080" w:themeColor="background1" w:themeShade="80"/>
                <w:sz w:val="18"/>
              </w:rPr>
            </w:pPr>
            <w:r>
              <w:rPr>
                <w:i/>
                <w:color w:val="808080" w:themeColor="background1" w:themeShade="80"/>
                <w:kern w:val="0"/>
                <w:sz w:val="18"/>
                <w:lang w:val="en-AU" w:bidi="ar-SA"/>
              </w:rPr>
              <w:t>This space left intentionally blank.</w:t>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p>
            <w:pPr>
              <w:pStyle w:val="Normal"/>
              <w:widowControl/>
              <w:spacing w:before="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top w:val="nil"/>
              <w:left w:val="nil"/>
              <w:bottom w:val="nil"/>
            </w:tcBorders>
          </w:tcPr>
          <w:p>
            <w:pPr>
              <w:pStyle w:val="Heading3"/>
              <w:widowControl/>
              <w:spacing w:before="240" w:after="120"/>
              <w:jc w:val="left"/>
              <w:cnfStyle w:val="000000000000" w:firstRow="0" w:lastRow="0" w:firstColumn="0" w:lastColumn="0" w:oddVBand="0" w:evenVBand="0" w:oddHBand="0" w:evenHBand="0" w:firstRowFirstColumn="0" w:firstRowLastColumn="0" w:lastRowFirstColumn="0" w:lastRowLastColumn="0"/>
              <w:rPr>
                <w:kern w:val="0"/>
                <w:lang w:val="en-AU" w:bidi="ar-SA"/>
              </w:rPr>
            </w:pPr>
            <w:r>
              <w:rPr>
                <w:kern w:val="0"/>
                <w:lang w:val="en-AU" w:bidi="ar-SA"/>
              </w:rPr>
            </w:r>
          </w:p>
        </w:tc>
      </w:tr>
      <w:tr>
        <w:trPr>
          <w:cantSplit w:val="true"/>
          <w:cnfStyle w:val="000000100000" w:firstRow="0" w:lastRow="0" w:firstColumn="0" w:lastColumn="0" w:oddVBand="0" w:evenVBand="0" w:oddHBand="1" w:evenHBand="0" w:firstRowFirstColumn="0" w:firstRowLastColumn="0" w:lastRowFirstColumn="0" w:lastRowLastColumn="0"/>
        </w:trPr>
        <w:tc>
          <w:tcPr>
            <w:tcW w:w="1020"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spacing w:before="240" w:after="120"/>
              <w:jc w:val="left"/>
              <w:rPr>
                <w:rFonts w:ascii="Century Gothic" w:hAnsi="Century Gothic" w:asciiTheme="majorHAnsi" w:hAnsiTheme="majorHAnsi"/>
                <w:b w:val="false"/>
                <w:b w:val="false"/>
                <w:color w:val="C00000"/>
                <w:sz w:val="48"/>
              </w:rPr>
            </w:pPr>
            <w:r>
              <w:rPr>
                <w:rFonts w:asciiTheme="majorHAnsi" w:hAnsiTheme="majorHAnsi" w:ascii="Century Gothic" w:hAnsi="Century Gothic"/>
                <w:b/>
                <w:color w:val="C00000"/>
                <w:kern w:val="0"/>
                <w:sz w:val="48"/>
                <w:lang w:val="en-AU" w:bidi="ar-SA"/>
              </w:rPr>
            </w:r>
          </w:p>
        </w:tc>
        <w:tc>
          <w:tcPr>
            <w:tcW w:w="7653" w:type="dxa"/>
            <w:cnfStyle w:val="000000000000" w:firstRow="0" w:lastRow="0" w:firstColumn="0" w:lastColumn="0" w:oddVBand="0" w:evenVBand="0" w:oddHBand="0" w:evenHBand="0" w:firstRowFirstColumn="0" w:firstRowLastColumn="0" w:lastRowFirstColumn="0" w:lastRowLastColumn="0"/>
            <w:tcBorders>
              <w:left w:val="nil"/>
              <w:right w:val="nil"/>
            </w:tcBorders>
          </w:tcPr>
          <w:p>
            <w:pPr>
              <w:pStyle w:val="Heading3"/>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Submission of Portfolio Work</w:t>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To submit the portfolio, do the following:</w:t>
            </w:r>
          </w:p>
          <w:p>
            <w:pPr>
              <w:pStyle w:val="ListParagraph"/>
              <w:widowControl/>
              <w:numPr>
                <w:ilvl w:val="0"/>
                <w:numId w:val="5"/>
              </w:numPr>
              <w:spacing w:before="240" w:after="200"/>
              <w:contextualSpacing/>
              <w:jc w:val="left"/>
              <w:cnfStyle w:val="000000100000" w:firstRow="0" w:lastRow="0" w:firstColumn="0" w:lastColumn="0" w:oddVBand="0" w:evenVBand="0" w:oddHBand="1" w:evenHBand="0" w:firstRowFirstColumn="0" w:firstRowLastColumn="0" w:lastRowFirstColumn="0" w:lastRowLastColumn="0"/>
              <w:rPr/>
            </w:pPr>
            <w:r>
              <w:rPr>
                <w:kern w:val="0"/>
                <w:lang w:val="en-AU" w:bidi="ar-SA"/>
              </w:rPr>
              <w:t>Save the document with your answers as a MS Word file (</w:t>
            </w:r>
            <w:r>
              <w:rPr>
                <w:rStyle w:val="InlineCode"/>
                <w:kern w:val="0"/>
                <w:lang w:val="en-AU" w:bidi="ar-SA"/>
              </w:rPr>
              <w:t>.docx</w:t>
            </w:r>
            <w:r>
              <w:rPr>
                <w:kern w:val="0"/>
                <w:lang w:val="en-AU" w:bidi="ar-SA"/>
              </w:rPr>
              <w:t>).</w:t>
            </w:r>
          </w:p>
          <w:p>
            <w:pPr>
              <w:pStyle w:val="ListParagraph"/>
              <w:widowControl/>
              <w:numPr>
                <w:ilvl w:val="0"/>
                <w:numId w:val="5"/>
              </w:numPr>
              <w:spacing w:before="240" w:after="200"/>
              <w:contextualSpacing/>
              <w:jc w:val="left"/>
              <w:cnfStyle w:val="000000100000" w:firstRow="0" w:lastRow="0" w:firstColumn="0" w:lastColumn="0" w:oddVBand="0" w:evenVBand="0" w:oddHBand="1" w:evenHBand="0" w:firstRowFirstColumn="0" w:firstRowLastColumn="0" w:lastRowFirstColumn="0" w:lastRowLastColumn="0"/>
              <w:rPr/>
            </w:pPr>
            <w:r>
              <w:rPr>
                <w:kern w:val="0"/>
                <w:lang w:val="en-AU" w:bidi="ar-SA"/>
              </w:rPr>
              <w:t>Save the code that you have produced or changes in a zip-file. Make sure to remove any virtual environment (.</w:t>
            </w:r>
            <w:r>
              <w:rPr>
                <w:rStyle w:val="Emphasis"/>
                <w:kern w:val="0"/>
                <w:lang w:val="en-AU" w:bidi="ar-SA"/>
              </w:rPr>
              <w:t>venv</w:t>
            </w:r>
            <w:r>
              <w:rPr>
                <w:kern w:val="0"/>
                <w:lang w:val="en-AU" w:bidi="ar-SA"/>
              </w:rPr>
              <w:t>) and project directories (.</w:t>
            </w:r>
            <w:r>
              <w:rPr>
                <w:rStyle w:val="Emphasis"/>
                <w:kern w:val="0"/>
                <w:lang w:val="en-AU" w:bidi="ar-SA"/>
              </w:rPr>
              <w:t>idea</w:t>
            </w:r>
            <w:r>
              <w:rPr>
                <w:kern w:val="0"/>
                <w:lang w:val="en-AU" w:bidi="ar-SA"/>
              </w:rPr>
              <w:t>) from the zip-file before uploading.</w:t>
            </w:r>
          </w:p>
          <w:p>
            <w:pPr>
              <w:pStyle w:val="ListParagraph"/>
              <w:widowControl/>
              <w:numPr>
                <w:ilvl w:val="0"/>
                <w:numId w:val="5"/>
              </w:numPr>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Open Blackboard, and locate the AT2 Portfolio Task 3 assessment</w:t>
            </w:r>
          </w:p>
          <w:p>
            <w:pPr>
              <w:pStyle w:val="ListParagraph"/>
              <w:widowControl/>
              <w:numPr>
                <w:ilvl w:val="0"/>
                <w:numId w:val="5"/>
              </w:numPr>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Open the assessment and upload the original word-processed document and the zip-file.</w:t>
            </w:r>
          </w:p>
          <w:p>
            <w:pPr>
              <w:pStyle w:val="ListParagraph"/>
              <w:widowControl/>
              <w:numPr>
                <w:ilvl w:val="0"/>
                <w:numId w:val="5"/>
              </w:numPr>
              <w:spacing w:before="240" w:after="200"/>
              <w:contextualSpacing/>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t>Click submit.</w:t>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rStyle w:val="Emphasis"/>
              </w:rPr>
            </w:pPr>
            <w:r>
              <w:rPr>
                <w:rStyle w:val="Emphasis"/>
                <w:kern w:val="0"/>
                <w:lang w:val="en-AU" w:bidi="ar-SA"/>
              </w:rPr>
              <w:t xml:space="preserve">Whilst there is no need to use any other word processing software as you have access to Office 365 for free as a student, if you use Apple Pages, or Open Office, we will then require you to upload the original file </w:t>
            </w:r>
            <w:r>
              <w:rPr>
                <w:rStyle w:val="Emphasis"/>
                <w:b/>
                <w:bCs w:val="false"/>
                <w:kern w:val="0"/>
                <w:lang w:val="en-AU" w:bidi="ar-SA"/>
              </w:rPr>
              <w:t>AND</w:t>
            </w:r>
            <w:r>
              <w:rPr>
                <w:rStyle w:val="Emphasis"/>
                <w:kern w:val="0"/>
                <w:lang w:val="en-AU" w:bidi="ar-SA"/>
              </w:rPr>
              <w:t xml:space="preserve"> a PDF version.</w:t>
            </w:r>
          </w:p>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c>
          <w:tcPr>
            <w:tcW w:w="1531" w:type="dxa"/>
            <w:cnfStyle w:val="000000000000" w:firstRow="0" w:lastRow="0" w:firstColumn="0" w:lastColumn="0" w:oddVBand="0" w:evenVBand="0" w:oddHBand="0" w:evenHBand="0" w:firstRowFirstColumn="0" w:firstRowLastColumn="0" w:lastRowFirstColumn="0" w:lastRowLastColumn="0"/>
            <w:tcBorders>
              <w:left w:val="nil"/>
            </w:tcBorders>
          </w:tcPr>
          <w:p>
            <w:pPr>
              <w:pStyle w:val="Normal"/>
              <w:widowControl/>
              <w:spacing w:before="240" w:after="120"/>
              <w:jc w:val="left"/>
              <w:cnfStyle w:val="000000100000" w:firstRow="0" w:lastRow="0" w:firstColumn="0" w:lastColumn="0" w:oddVBand="0" w:evenVBand="0" w:oddHBand="1" w:evenHBand="0" w:firstRowFirstColumn="0" w:firstRowLastColumn="0" w:lastRowFirstColumn="0" w:lastRowLastColumn="0"/>
              <w:rPr>
                <w:kern w:val="0"/>
                <w:lang w:val="en-AU" w:bidi="ar-SA"/>
              </w:rPr>
            </w:pPr>
            <w:r>
              <w:rPr>
                <w:kern w:val="0"/>
                <w:lang w:val="en-AU" w:bidi="ar-SA"/>
              </w:rPr>
            </w:r>
          </w:p>
        </w:tc>
      </w:tr>
    </w:tbl>
    <w:p>
      <w:pPr>
        <w:pStyle w:val="Normal"/>
        <w:spacing w:before="120" w:after="120"/>
        <w:rPr>
          <w:b/>
          <w:b/>
          <w:bCs w:val="false"/>
          <w:color w:val="D9272E"/>
          <w:sz w:val="24"/>
        </w:rPr>
      </w:pPr>
      <w:r>
        <w:rPr>
          <w:b/>
          <w:bCs w:val="false"/>
          <w:color w:val="D9272E"/>
          <w:sz w:val="24"/>
        </w:rPr>
      </w:r>
    </w:p>
    <w:p>
      <w:pPr>
        <w:pStyle w:val="Normal"/>
        <w:spacing w:lineRule="auto" w:line="240"/>
        <w:rPr>
          <w:b/>
          <w:b/>
          <w:bCs w:val="false"/>
          <w:color w:val="D9272E"/>
          <w:sz w:val="24"/>
        </w:rPr>
      </w:pPr>
      <w:r>
        <w:rPr>
          <w:b/>
          <w:bCs w:val="false"/>
          <w:color w:val="D9272E"/>
          <w:sz w:val="24"/>
        </w:rPr>
      </w:r>
    </w:p>
    <w:p>
      <w:pPr>
        <w:pStyle w:val="Heading1"/>
        <w:rPr/>
      </w:pPr>
      <w:bookmarkStart w:id="1" w:name="_Ref40105882"/>
      <w:r>
        <w:rPr/>
        <w:t>Appendix A: Code Style Guidelines</w:t>
      </w:r>
      <w:bookmarkEnd w:id="1"/>
    </w:p>
    <w:p>
      <w:pPr>
        <w:pStyle w:val="Normal"/>
        <w:rPr>
          <w:rFonts w:cs="Arial" w:cstheme="minorHAnsi"/>
        </w:rPr>
      </w:pPr>
      <w:r>
        <w:rPr/>
        <w:t xml:space="preserve">Your code will follow </w:t>
      </w:r>
      <w:r>
        <w:rPr>
          <w:rFonts w:cs="Arial" w:cstheme="minorHAnsi"/>
        </w:rPr>
        <w:t>the PEP 8 standard.</w:t>
      </w:r>
    </w:p>
    <w:p>
      <w:pPr>
        <w:pStyle w:val="Quote"/>
        <w:jc w:val="right"/>
        <w:rPr>
          <w:rFonts w:cs="Arial" w:cstheme="minorHAnsi"/>
          <w:sz w:val="18"/>
        </w:rPr>
      </w:pPr>
      <w:r>
        <w:rPr>
          <w:sz w:val="26"/>
        </w:rPr>
        <w:t>Readability Counts</w:t>
        <w:br/>
      </w:r>
      <w:r>
        <w:rPr>
          <w:rFonts w:cs="Arial" w:cstheme="minorHAnsi"/>
          <w:sz w:val="18"/>
        </w:rPr>
        <w:t>- Zen of Python</w:t>
      </w:r>
    </w:p>
    <w:p>
      <w:pPr>
        <w:pStyle w:val="Quote"/>
        <w:jc w:val="right"/>
        <w:rPr>
          <w:rFonts w:cs="Arial" w:cstheme="minorHAnsi"/>
          <w:sz w:val="18"/>
        </w:rPr>
      </w:pPr>
      <w:r>
        <w:rPr>
          <w:sz w:val="26"/>
        </w:rPr>
        <w:t>Explicit is better than implicit.</w:t>
        <w:br/>
      </w:r>
      <w:r>
        <w:rPr>
          <w:rFonts w:cs="Arial" w:cstheme="minorHAnsi"/>
          <w:sz w:val="18"/>
        </w:rPr>
        <w:t>- Zen of Python</w:t>
      </w:r>
    </w:p>
    <w:p>
      <w:pPr>
        <w:pStyle w:val="Normal"/>
        <w:rPr/>
      </w:pPr>
      <w:r>
        <w:rPr/>
      </w:r>
    </w:p>
    <w:p>
      <w:pPr>
        <w:pStyle w:val="Normal"/>
        <w:rPr/>
      </w:pPr>
      <w:r>
        <w:rPr/>
        <w:t>Other code standards available in the Presentation, “Python Coding Standards for North Metropolitan TAFE”.</w:t>
      </w:r>
    </w:p>
    <w:p>
      <w:pPr>
        <w:pStyle w:val="Normal"/>
        <w:widowControl/>
        <w:bidi w:val="0"/>
        <w:spacing w:lineRule="auto" w:line="276" w:before="0" w:after="120"/>
        <w:jc w:val="left"/>
        <w:rPr/>
      </w:pPr>
      <w:r>
        <w:rPr/>
      </w:r>
    </w:p>
    <w:sectPr>
      <w:headerReference w:type="default" r:id="rId6"/>
      <w:footerReference w:type="default" r:id="rId7"/>
      <w:type w:val="nextPage"/>
      <w:pgSz w:w="11906" w:h="16838"/>
      <w:pgMar w:left="851" w:right="851" w:gutter="0" w:header="567" w:top="851" w:footer="342" w:bottom="851"/>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entury Gothic">
    <w:charset w:val="01"/>
    <w:family w:val="roman"/>
    <w:pitch w:val="variable"/>
  </w:font>
  <w:font w:name="Cambria">
    <w:charset w:val="01"/>
    <w:family w:val="roman"/>
    <w:pitch w:val="variable"/>
  </w:font>
  <w:font w:name="Tahoma">
    <w:charset w:val="01"/>
    <w:family w:val="roman"/>
    <w:pitch w:val="variable"/>
  </w:font>
  <w:font w:name="Fira Code">
    <w:charset w:val="01"/>
    <w:family w:val="roman"/>
    <w:pitch w:val="variable"/>
  </w:font>
  <w:font w:name="Liberation Sans">
    <w:altName w:val="Arial"/>
    <w:charset w:val="01"/>
    <w:family w:val="swiss"/>
    <w:pitch w:val="variable"/>
  </w:font>
  <w:font w:name="Palatino">
    <w:charset w:val="01"/>
    <w:family w:val="roman"/>
    <w:pitch w:val="variable"/>
  </w:font>
  <w:font w:name="Wingdings">
    <w:charset w:val="01"/>
    <w:family w:val="roman"/>
    <w:pitch w:val="variable"/>
  </w:font>
  <w:font w:name="Segoe UI Symbol">
    <w:charset w:val="01"/>
    <w:family w:val="roman"/>
    <w:pitch w:val="variable"/>
  </w:font>
  <w:font w:name="MS Gothic">
    <w:charset w:val="01"/>
    <w:family w:val="roman"/>
    <w:pitch w:val="variable"/>
  </w:font>
  <w:font w:name="Courier New">
    <w:charset w:val="01"/>
    <w:family w:val="roman"/>
    <w:pitch w:val="variable"/>
  </w:font>
  <w:font w:name="Consolas">
    <w:charset w:val="01"/>
    <w:family w:val="roman"/>
    <w:pitch w:val="variable"/>
  </w:font>
  <w:font w:name="Droid Sans Mono">
    <w:altName w:val="monospace"/>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5000" w:type="pct"/>
      <w:jc w:val="center"/>
      <w:tblInd w:w="0" w:type="dxa"/>
      <w:tblLayout w:type="fixed"/>
      <w:tblCellMar>
        <w:top w:w="0" w:type="dxa"/>
        <w:left w:w="108" w:type="dxa"/>
        <w:bottom w:w="0" w:type="dxa"/>
        <w:right w:w="108" w:type="dxa"/>
      </w:tblCellMar>
      <w:tblLook w:val="04a0" w:noHBand="0" w:noVBand="1" w:firstColumn="1" w:lastRow="0" w:lastColumn="0" w:firstRow="1"/>
    </w:tblPr>
    <w:tblGrid>
      <w:gridCol w:w="1606"/>
      <w:gridCol w:w="4264"/>
      <w:gridCol w:w="4334"/>
    </w:tblGrid>
    <w:tr>
      <w:trPr>
        <w:cantSplit w:val="true"/>
      </w:trPr>
      <w:tc>
        <w:tcPr>
          <w:tcW w:w="1606" w:type="dxa"/>
          <w:tcBorders>
            <w:top w:val="single" w:sz="4" w:space="0" w:color="6C0F13"/>
            <w:left w:val="nil"/>
            <w:bottom w:val="nil"/>
            <w:right w:val="nil"/>
          </w:tcBorders>
          <w:vAlign w:val="center"/>
        </w:tcPr>
        <w:p>
          <w:pPr>
            <w:pStyle w:val="Footer"/>
            <w:widowControl/>
            <w:spacing w:before="0" w:after="0"/>
            <w:jc w:val="left"/>
            <w:rPr>
              <w:sz w:val="16"/>
              <w:szCs w:val="16"/>
            </w:rPr>
          </w:pPr>
          <w:r>
            <w:rPr>
              <w:b/>
              <w:kern w:val="0"/>
              <w:sz w:val="16"/>
              <w:szCs w:val="16"/>
              <w:lang w:val="en-AU" w:bidi="ar-SA"/>
            </w:rPr>
            <w:t>RTO Code 52786</w:t>
          </w:r>
        </w:p>
      </w:tc>
      <w:tc>
        <w:tcPr>
          <w:tcW w:w="4264" w:type="dxa"/>
          <w:tcBorders>
            <w:top w:val="single" w:sz="4" w:space="0" w:color="6C0F13"/>
            <w:left w:val="nil"/>
            <w:bottom w:val="nil"/>
            <w:right w:val="nil"/>
          </w:tcBorders>
          <w:vAlign w:val="center"/>
        </w:tcPr>
        <w:p>
          <w:pPr>
            <w:pStyle w:val="Footer"/>
            <w:widowControl/>
            <w:spacing w:before="0" w:after="0"/>
            <w:jc w:val="left"/>
            <w:rPr>
              <w:rStyle w:val="SubtleEmphasis"/>
              <w:sz w:val="16"/>
              <w:szCs w:val="16"/>
            </w:rPr>
          </w:pPr>
          <w:r>
            <w:rPr>
              <w:b/>
              <w:kern w:val="0"/>
              <w:sz w:val="16"/>
              <w:szCs w:val="16"/>
              <w:lang w:val="en-AU" w:bidi="ar-SA"/>
            </w:rPr>
            <w:t>CRICOS Code: 00020G</w:t>
          </w:r>
        </w:p>
      </w:tc>
      <w:tc>
        <w:tcPr>
          <w:tcW w:w="4334" w:type="dxa"/>
          <w:tcBorders>
            <w:top w:val="single" w:sz="4" w:space="0" w:color="6C0F13"/>
            <w:left w:val="nil"/>
            <w:bottom w:val="nil"/>
            <w:right w:val="nil"/>
          </w:tcBorders>
        </w:tcPr>
        <w:p>
          <w:pPr>
            <w:pStyle w:val="Normal"/>
            <w:widowControl/>
            <w:spacing w:lineRule="auto" w:line="240" w:before="0" w:after="0"/>
            <w:jc w:val="right"/>
            <w:rPr>
              <w:b/>
              <w:b/>
              <w:sz w:val="16"/>
              <w:szCs w:val="16"/>
            </w:rPr>
          </w:pPr>
          <w:r>
            <w:rPr>
              <w:b/>
              <w:kern w:val="0"/>
              <w:sz w:val="16"/>
              <w:szCs w:val="16"/>
              <w:lang w:val="en-AU" w:bidi="ar-SA"/>
            </w:rPr>
            <w:t xml:space="preserve">Current Template Version: </w:t>
          </w:r>
          <w:r>
            <w:rPr>
              <w:b/>
              <w:color w:val="D8262E"/>
              <w:kern w:val="0"/>
              <w:sz w:val="16"/>
              <w:szCs w:val="16"/>
              <w:lang w:val="en-AU" w:bidi="ar-SA"/>
            </w:rPr>
            <w:t>February 2020</w:t>
          </w:r>
        </w:p>
      </w:tc>
    </w:tr>
    <w:tr>
      <w:trPr>
        <w:cantSplit w:val="true"/>
      </w:trPr>
      <w:tc>
        <w:tcPr>
          <w:tcW w:w="1606" w:type="dxa"/>
          <w:tcBorders>
            <w:top w:val="nil"/>
            <w:left w:val="nil"/>
            <w:bottom w:val="nil"/>
            <w:right w:val="nil"/>
          </w:tcBorders>
        </w:tcPr>
        <w:p>
          <w:pPr>
            <w:pStyle w:val="Footer"/>
            <w:widowControl/>
            <w:spacing w:before="0" w:after="0"/>
            <w:jc w:val="left"/>
            <w:rPr>
              <w:sz w:val="16"/>
              <w:szCs w:val="16"/>
            </w:rPr>
          </w:pPr>
          <w:r>
            <w:rPr>
              <w:kern w:val="0"/>
              <w:sz w:val="16"/>
              <w:szCs w:val="16"/>
              <w:lang w:val="en-AU" w:bidi="ar-SA"/>
            </w:rPr>
            <w:t xml:space="preserve">Folder location: </w:t>
          </w:r>
        </w:p>
      </w:tc>
      <w:tc>
        <w:tcPr>
          <w:tcW w:w="4264" w:type="dxa"/>
          <w:tcBorders>
            <w:top w:val="nil"/>
            <w:left w:val="nil"/>
            <w:bottom w:val="nil"/>
            <w:right w:val="nil"/>
          </w:tcBorders>
        </w:tcPr>
        <w:p>
          <w:pPr>
            <w:pStyle w:val="Footer"/>
            <w:widowControl/>
            <w:spacing w:before="0" w:after="0"/>
            <w:jc w:val="left"/>
            <w:rPr>
              <w:rStyle w:val="SubtleEmphasis"/>
              <w:color w:val="D8262E"/>
              <w:sz w:val="16"/>
              <w:szCs w:val="16"/>
            </w:rPr>
          </w:pPr>
          <w:r>
            <w:rPr>
              <w:rStyle w:val="SubtleEmphasis"/>
              <w:color w:val="D8262E"/>
              <w:kern w:val="0"/>
              <w:sz w:val="16"/>
              <w:szCs w:val="16"/>
              <w:lang w:val="en-AU" w:bidi="ar-SA"/>
            </w:rPr>
            <w:fldChar w:fldCharType="begin"/>
          </w:r>
          <w:r>
            <w:rPr>
              <w:rStyle w:val="SubtleEmphasis"/>
              <w:sz w:val="16"/>
              <w:kern w:val="0"/>
              <w:szCs w:val="16"/>
              <w:color w:val="D8262E"/>
              <w:lang w:val="en-AU" w:bidi="ar-SA"/>
            </w:rPr>
            <w:instrText xml:space="preserve"> FILENAME </w:instrText>
          </w:r>
          <w:r>
            <w:rPr>
              <w:rStyle w:val="SubtleEmphasis"/>
              <w:sz w:val="16"/>
              <w:kern w:val="0"/>
              <w:szCs w:val="16"/>
              <w:color w:val="D8262E"/>
              <w:lang w:val="en-AU" w:bidi="ar-SA"/>
            </w:rPr>
            <w:fldChar w:fldCharType="separate"/>
          </w:r>
          <w:r>
            <w:rPr>
              <w:rStyle w:val="SubtleEmphasis"/>
              <w:sz w:val="16"/>
              <w:kern w:val="0"/>
              <w:szCs w:val="16"/>
              <w:color w:val="D8262E"/>
              <w:lang w:val="en-AU" w:bidi="ar-SA"/>
            </w:rPr>
            <w:t>C-RIOT-AT2-Part2.docx</w:t>
          </w:r>
          <w:r>
            <w:rPr>
              <w:rStyle w:val="SubtleEmphasis"/>
              <w:sz w:val="16"/>
              <w:kern w:val="0"/>
              <w:szCs w:val="16"/>
              <w:color w:val="D8262E"/>
              <w:lang w:val="en-AU" w:bidi="ar-SA"/>
            </w:rPr>
            <w:fldChar w:fldCharType="end"/>
          </w:r>
        </w:p>
      </w:tc>
      <w:tc>
        <w:tcPr>
          <w:tcW w:w="4334" w:type="dxa"/>
          <w:tcBorders>
            <w:top w:val="nil"/>
            <w:left w:val="nil"/>
            <w:bottom w:val="nil"/>
            <w:right w:val="nil"/>
          </w:tcBorders>
        </w:tcPr>
        <w:p>
          <w:pPr>
            <w:pStyle w:val="Normal"/>
            <w:widowControl/>
            <w:tabs>
              <w:tab w:val="clear" w:pos="720"/>
              <w:tab w:val="center" w:pos="4820" w:leader="none"/>
              <w:tab w:val="right" w:pos="9638" w:leader="none"/>
            </w:tabs>
            <w:spacing w:lineRule="auto" w:line="240" w:before="0" w:after="0"/>
            <w:jc w:val="right"/>
            <w:rPr>
              <w:b/>
              <w:b/>
              <w:sz w:val="16"/>
              <w:szCs w:val="16"/>
            </w:rPr>
          </w:pPr>
          <w:r>
            <w:rPr>
              <w:b/>
              <w:kern w:val="0"/>
              <w:sz w:val="16"/>
              <w:szCs w:val="16"/>
              <w:lang w:val="en-AU" w:bidi="ar-SA"/>
            </w:rPr>
            <w:t xml:space="preserve">Assessment task last updated: </w:t>
          </w:r>
          <w:r>
            <w:rPr>
              <w:rStyle w:val="SubtleEmphasis"/>
              <w:color w:val="D8262E"/>
              <w:kern w:val="0"/>
              <w:sz w:val="16"/>
              <w:szCs w:val="16"/>
              <w:lang w:val="en-AU" w:bidi="ar-SA"/>
            </w:rPr>
            <w:t>2023-04-24 12:34</w:t>
          </w:r>
        </w:p>
      </w:tc>
    </w:tr>
    <w:tr>
      <w:trPr>
        <w:cantSplit w:val="true"/>
      </w:trPr>
      <w:tc>
        <w:tcPr>
          <w:tcW w:w="1606" w:type="dxa"/>
          <w:tcBorders>
            <w:top w:val="nil"/>
            <w:left w:val="nil"/>
            <w:bottom w:val="nil"/>
            <w:right w:val="nil"/>
          </w:tcBorders>
        </w:tcPr>
        <w:p>
          <w:pPr>
            <w:pStyle w:val="Footer"/>
            <w:widowControl/>
            <w:spacing w:before="0" w:after="0"/>
            <w:jc w:val="left"/>
            <w:rPr>
              <w:sz w:val="16"/>
              <w:szCs w:val="16"/>
            </w:rPr>
          </w:pPr>
          <w:r>
            <w:rPr>
              <w:kern w:val="0"/>
              <w:sz w:val="16"/>
              <w:szCs w:val="16"/>
              <w:lang w:val="en-AU" w:bidi="ar-SA"/>
            </w:rPr>
            <w:t>Date Created:</w:t>
          </w:r>
        </w:p>
      </w:tc>
      <w:tc>
        <w:tcPr>
          <w:tcW w:w="4264" w:type="dxa"/>
          <w:tcBorders>
            <w:top w:val="nil"/>
            <w:left w:val="nil"/>
            <w:bottom w:val="nil"/>
            <w:right w:val="nil"/>
          </w:tcBorders>
        </w:tcPr>
        <w:p>
          <w:pPr>
            <w:pStyle w:val="Footer"/>
            <w:widowControl/>
            <w:spacing w:before="0" w:after="0"/>
            <w:jc w:val="left"/>
            <w:rPr>
              <w:rStyle w:val="SubtleEmphasis"/>
              <w:b/>
              <w:b/>
              <w:bCs w:val="false"/>
              <w:color w:val="D8262E"/>
              <w:sz w:val="16"/>
              <w:szCs w:val="16"/>
            </w:rPr>
          </w:pPr>
          <w:r>
            <w:rPr>
              <w:rStyle w:val="SubtleEmphasis"/>
              <w:b/>
              <w:bCs w:val="false"/>
              <w:color w:val="D8262E"/>
              <w:kern w:val="0"/>
              <w:sz w:val="16"/>
              <w:szCs w:val="16"/>
              <w:lang w:val="en-AU" w:bidi="ar-SA"/>
            </w:rPr>
            <w:t>DocInformation:Created (fixed)</w:t>
          </w:r>
        </w:p>
      </w:tc>
      <w:tc>
        <w:tcPr>
          <w:tcW w:w="4334" w:type="dxa"/>
          <w:tcBorders>
            <w:top w:val="nil"/>
            <w:left w:val="nil"/>
            <w:bottom w:val="nil"/>
            <w:right w:val="nil"/>
          </w:tcBorders>
        </w:tcPr>
        <w:p>
          <w:pPr>
            <w:pStyle w:val="Footer"/>
            <w:widowControl/>
            <w:spacing w:before="0" w:after="0"/>
            <w:ind w:left="43" w:right="79" w:hanging="0"/>
            <w:jc w:val="right"/>
            <w:rPr>
              <w:sz w:val="16"/>
              <w:szCs w:val="16"/>
            </w:rPr>
          </w:pPr>
          <w:r>
            <w:rPr>
              <w:b/>
              <w:kern w:val="0"/>
              <w:sz w:val="16"/>
              <w:szCs w:val="16"/>
              <w:lang w:val="en-AU" w:bidi="ar-SA"/>
            </w:rPr>
            <w:t>Page</w:t>
          </w:r>
          <w:r>
            <w:rPr>
              <w:kern w:val="0"/>
              <w:sz w:val="16"/>
              <w:szCs w:val="16"/>
              <w:lang w:val="en-AU" w:bidi="ar-SA"/>
            </w:rPr>
            <w:t xml:space="preserve"> </w:t>
          </w:r>
          <w:r>
            <w:rPr>
              <w:kern w:val="0"/>
              <w:sz w:val="16"/>
              <w:szCs w:val="16"/>
              <w:lang w:val="en-AU" w:bidi="ar-SA"/>
            </w:rPr>
            <w:fldChar w:fldCharType="begin"/>
          </w:r>
          <w:r>
            <w:rPr>
              <w:sz w:val="16"/>
              <w:kern w:val="0"/>
              <w:szCs w:val="16"/>
              <w:lang w:val="en-AU" w:bidi="ar-SA"/>
            </w:rPr>
            <w:instrText xml:space="preserve"> PAGE </w:instrText>
          </w:r>
          <w:r>
            <w:rPr>
              <w:sz w:val="16"/>
              <w:kern w:val="0"/>
              <w:szCs w:val="16"/>
              <w:lang w:val="en-AU" w:bidi="ar-SA"/>
            </w:rPr>
            <w:fldChar w:fldCharType="separate"/>
          </w:r>
          <w:r>
            <w:rPr>
              <w:sz w:val="16"/>
              <w:kern w:val="0"/>
              <w:szCs w:val="16"/>
              <w:lang w:val="en-AU" w:bidi="ar-SA"/>
            </w:rPr>
            <w:t>28</w:t>
          </w:r>
          <w:r>
            <w:rPr>
              <w:sz w:val="16"/>
              <w:kern w:val="0"/>
              <w:szCs w:val="16"/>
              <w:lang w:val="en-AU" w:bidi="ar-SA"/>
            </w:rPr>
            <w:fldChar w:fldCharType="end"/>
          </w:r>
          <w:r>
            <w:rPr>
              <w:kern w:val="0"/>
              <w:sz w:val="16"/>
              <w:szCs w:val="16"/>
              <w:lang w:val="en-AU" w:bidi="ar-SA"/>
            </w:rPr>
            <w:t xml:space="preserve"> of </w:t>
          </w:r>
          <w:r>
            <w:rPr>
              <w:kern w:val="0"/>
              <w:sz w:val="16"/>
              <w:szCs w:val="16"/>
              <w:lang w:val="en-AU" w:bidi="ar-SA"/>
            </w:rPr>
            <w:fldChar w:fldCharType="begin"/>
          </w:r>
          <w:r>
            <w:rPr>
              <w:sz w:val="16"/>
              <w:kern w:val="0"/>
              <w:szCs w:val="16"/>
              <w:lang w:val="en-AU" w:bidi="ar-SA"/>
            </w:rPr>
            <w:instrText xml:space="preserve"> NUMPAGES </w:instrText>
          </w:r>
          <w:r>
            <w:rPr>
              <w:sz w:val="16"/>
              <w:kern w:val="0"/>
              <w:szCs w:val="16"/>
              <w:lang w:val="en-AU" w:bidi="ar-SA"/>
            </w:rPr>
            <w:fldChar w:fldCharType="separate"/>
          </w:r>
          <w:r>
            <w:rPr>
              <w:sz w:val="16"/>
              <w:kern w:val="0"/>
              <w:szCs w:val="16"/>
              <w:lang w:val="en-AU" w:bidi="ar-SA"/>
            </w:rPr>
            <w:t>28</w:t>
          </w:r>
          <w:r>
            <w:rPr>
              <w:sz w:val="16"/>
              <w:kern w:val="0"/>
              <w:szCs w:val="16"/>
              <w:lang w:val="en-AU" w:bidi="ar-SA"/>
            </w:rPr>
            <w:fldChar w:fldCharType="end"/>
          </w:r>
        </w:p>
      </w:tc>
    </w:tr>
    <w:tr>
      <w:trPr>
        <w:cantSplit w:val="true"/>
      </w:trPr>
      <w:tc>
        <w:tcPr>
          <w:tcW w:w="1606" w:type="dxa"/>
          <w:tcBorders>
            <w:top w:val="nil"/>
            <w:left w:val="nil"/>
            <w:bottom w:val="nil"/>
            <w:right w:val="nil"/>
          </w:tcBorders>
        </w:tcPr>
        <w:p>
          <w:pPr>
            <w:pStyle w:val="Footer"/>
            <w:widowControl/>
            <w:spacing w:before="0" w:after="0"/>
            <w:jc w:val="left"/>
            <w:rPr>
              <w:sz w:val="16"/>
              <w:szCs w:val="16"/>
            </w:rPr>
          </w:pPr>
          <w:r>
            <w:rPr>
              <w:kern w:val="0"/>
              <w:sz w:val="16"/>
              <w:szCs w:val="16"/>
              <w:lang w:val="en-AU" w:bidi="ar-SA"/>
            </w:rPr>
            <w:t>Document ID:</w:t>
          </w:r>
        </w:p>
      </w:tc>
      <w:tc>
        <w:tcPr>
          <w:tcW w:w="4264" w:type="dxa"/>
          <w:tcBorders>
            <w:top w:val="nil"/>
            <w:left w:val="nil"/>
            <w:bottom w:val="nil"/>
            <w:right w:val="nil"/>
          </w:tcBorders>
        </w:tcPr>
        <w:p>
          <w:pPr>
            <w:pStyle w:val="Footer"/>
            <w:widowControl/>
            <w:spacing w:before="0" w:after="0"/>
            <w:jc w:val="left"/>
            <w:rPr>
              <w:rStyle w:val="SubtleEmphasis"/>
              <w:b/>
              <w:b/>
              <w:bCs w:val="false"/>
              <w:sz w:val="16"/>
              <w:szCs w:val="16"/>
            </w:rPr>
          </w:pPr>
          <w:r>
            <w:rPr>
              <w:rFonts w:eastAsia="Arial" w:eastAsiaTheme="minorHAnsi"/>
              <w:bCs w:val="false"/>
              <w:kern w:val="0"/>
              <w:sz w:val="16"/>
              <w:szCs w:val="20"/>
              <w:lang w:val="en-AU" w:bidi="ar-SA"/>
            </w:rPr>
            <w:t>F122A12</w:t>
          </w:r>
        </w:p>
      </w:tc>
      <w:tc>
        <w:tcPr>
          <w:tcW w:w="4334" w:type="dxa"/>
          <w:tcBorders>
            <w:top w:val="nil"/>
            <w:left w:val="nil"/>
            <w:bottom w:val="nil"/>
            <w:right w:val="nil"/>
          </w:tcBorders>
        </w:tcPr>
        <w:p>
          <w:pPr>
            <w:pStyle w:val="Footer"/>
            <w:widowControl/>
            <w:spacing w:before="0" w:after="0"/>
            <w:ind w:left="43" w:right="79" w:hanging="0"/>
            <w:jc w:val="right"/>
            <w:rPr>
              <w:b/>
              <w:b/>
              <w:sz w:val="16"/>
              <w:szCs w:val="16"/>
            </w:rPr>
          </w:pPr>
          <w:r>
            <w:rPr>
              <w:b/>
              <w:kern w:val="0"/>
              <w:sz w:val="16"/>
              <w:szCs w:val="16"/>
              <w:lang w:val="en-AU" w:bidi="ar-SA"/>
            </w:rPr>
            <w:t>Uncontrolled Copy When Printed</w:t>
          </w:r>
        </w:p>
      </w:tc>
    </w:tr>
  </w:tbl>
  <w:p>
    <w:pPr>
      <w:pStyle w:val="Normal"/>
      <w:spacing w:before="0" w:after="120"/>
      <w:rPr>
        <w:sz w:val="16"/>
        <w:szCs w:val="16"/>
      </w:rPr>
    </w:pPr>
    <w:r>
      <w:rPr>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3685"/>
      <w:gridCol w:w="710"/>
      <w:gridCol w:w="5808"/>
    </w:tblGrid>
    <w:tr>
      <w:trPr>
        <w:cantSplit w:val="true"/>
      </w:trPr>
      <w:tc>
        <w:tcPr>
          <w:tcW w:w="4395" w:type="dxa"/>
          <w:gridSpan w:val="2"/>
          <w:tcBorders>
            <w:top w:val="nil"/>
            <w:left w:val="nil"/>
            <w:bottom w:val="nil"/>
            <w:right w:val="nil"/>
          </w:tcBorders>
        </w:tcPr>
        <w:p>
          <w:pPr>
            <w:pStyle w:val="Normal"/>
            <w:widowControl/>
            <w:spacing w:before="0" w:after="120"/>
            <w:jc w:val="left"/>
            <w:rPr>
              <w:kern w:val="0"/>
              <w:lang w:val="en-AU" w:bidi="ar-SA"/>
            </w:rPr>
          </w:pPr>
          <w:r>
            <w:rPr>
              <w:kern w:val="0"/>
              <w:lang w:val="en-AU" w:bidi="ar-SA"/>
            </w:rPr>
            <w:drawing>
              <wp:inline distT="0" distB="0" distL="0" distR="0">
                <wp:extent cx="2649220" cy="474980"/>
                <wp:effectExtent l="0" t="0" r="0" b="0"/>
                <wp:docPr id="3"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picture containing knife&#10;&#10;Description automatically generated"/>
                        <pic:cNvPicPr>
                          <a:picLocks noChangeAspect="1" noChangeArrowheads="1"/>
                        </pic:cNvPicPr>
                      </pic:nvPicPr>
                      <pic:blipFill>
                        <a:blip r:embed="rId1"/>
                        <a:stretch>
                          <a:fillRect/>
                        </a:stretch>
                      </pic:blipFill>
                      <pic:spPr bwMode="auto">
                        <a:xfrm>
                          <a:off x="0" y="0"/>
                          <a:ext cx="2649220" cy="474980"/>
                        </a:xfrm>
                        <a:prstGeom prst="rect">
                          <a:avLst/>
                        </a:prstGeom>
                      </pic:spPr>
                    </pic:pic>
                  </a:graphicData>
                </a:graphic>
              </wp:inline>
            </w:drawing>
          </w:r>
        </w:p>
      </w:tc>
      <w:tc>
        <w:tcPr>
          <w:tcW w:w="5808" w:type="dxa"/>
          <w:tcBorders>
            <w:top w:val="nil"/>
            <w:left w:val="nil"/>
            <w:bottom w:val="nil"/>
            <w:right w:val="nil"/>
          </w:tcBorders>
          <w:vAlign w:val="bottom"/>
        </w:tcPr>
        <w:p>
          <w:pPr>
            <w:pStyle w:val="Title"/>
            <w:widowControl/>
            <w:spacing w:before="60" w:after="120"/>
            <w:contextualSpacing/>
            <w:jc w:val="right"/>
            <w:rPr>
              <w:sz w:val="40"/>
              <w:szCs w:val="52"/>
            </w:rPr>
          </w:pPr>
          <w:r>
            <w:rPr>
              <w:sz w:val="40"/>
              <w:szCs w:val="52"/>
              <w:lang w:val="en-AU" w:bidi="ar-SA"/>
            </w:rPr>
            <w:t>Assessment Task: Portfolio</w:t>
          </w:r>
        </w:p>
      </w:tc>
    </w:tr>
    <w:tr>
      <w:trPr>
        <w:cantSplit w:val="true"/>
      </w:trPr>
      <w:tc>
        <w:tcPr>
          <w:tcW w:w="3685" w:type="dxa"/>
          <w:tcBorders>
            <w:top w:val="single" w:sz="4" w:space="0" w:color="D8262E"/>
            <w:left w:val="single" w:sz="4" w:space="0" w:color="D8262E"/>
            <w:bottom w:val="single" w:sz="4" w:space="0" w:color="D8262E"/>
            <w:right w:val="single" w:sz="4" w:space="0" w:color="D8262E"/>
          </w:tcBorders>
          <w:shd w:color="auto" w:fill="BFBFBF" w:themeFill="background1" w:themeFillShade="bf" w:val="clear"/>
        </w:tcPr>
        <w:p>
          <w:pPr>
            <w:pStyle w:val="Normal"/>
            <w:widowControl/>
            <w:spacing w:lineRule="auto" w:line="240" w:before="0" w:after="120"/>
            <w:jc w:val="left"/>
            <w:rPr>
              <w:lang w:eastAsia="en-AU"/>
            </w:rPr>
          </w:pPr>
          <w:r>
            <w:rPr>
              <w:b/>
              <w:bCs w:val="false"/>
              <w:color w:val="D9272E"/>
              <w:kern w:val="0"/>
              <w:sz w:val="20"/>
              <w:lang w:val="en-AU" w:bidi="ar-SA"/>
            </w:rPr>
            <w:t>Qualification national code and title</w:t>
          </w:r>
        </w:p>
      </w:tc>
      <w:tc>
        <w:tcPr>
          <w:tcW w:w="6518" w:type="dxa"/>
          <w:gridSpan w:val="2"/>
          <w:tcBorders>
            <w:top w:val="single" w:sz="4" w:space="0" w:color="D8262E"/>
            <w:left w:val="single" w:sz="4" w:space="0" w:color="D8262E"/>
            <w:bottom w:val="single" w:sz="4" w:space="0" w:color="D8262E"/>
            <w:right w:val="single" w:sz="4" w:space="0" w:color="D8262E"/>
          </w:tcBorders>
        </w:tcPr>
        <w:p>
          <w:pPr>
            <w:pStyle w:val="Normal"/>
            <w:widowControl/>
            <w:spacing w:lineRule="auto" w:line="240" w:before="0" w:after="120"/>
            <w:jc w:val="left"/>
            <w:rPr>
              <w:kern w:val="0"/>
              <w:lang w:val="en-AU" w:bidi="ar-SA"/>
            </w:rPr>
          </w:pPr>
          <w:r>
            <w:rPr>
              <w:kern w:val="0"/>
              <w:lang w:val="en-AU" w:bidi="ar-SA"/>
            </w:rPr>
            <w:t>ICT40520</w:t>
            <w:tab/>
            <w:t>Certificate IV in Programming</w:t>
          </w:r>
        </w:p>
      </w:tc>
    </w:tr>
    <w:tr>
      <w:trPr>
        <w:cantSplit w:val="true"/>
      </w:trPr>
      <w:tc>
        <w:tcPr>
          <w:tcW w:w="3685" w:type="dxa"/>
          <w:tcBorders>
            <w:top w:val="single" w:sz="4" w:space="0" w:color="D8262E"/>
            <w:left w:val="single" w:sz="4" w:space="0" w:color="D8262E"/>
            <w:bottom w:val="single" w:sz="4" w:space="0" w:color="D8262E"/>
            <w:right w:val="single" w:sz="4" w:space="0" w:color="D8262E"/>
          </w:tcBorders>
          <w:shd w:color="auto" w:fill="BFBFBF" w:themeFill="background1" w:themeFillShade="bf" w:val="clear"/>
        </w:tcPr>
        <w:p>
          <w:pPr>
            <w:pStyle w:val="Normal"/>
            <w:widowControl/>
            <w:spacing w:lineRule="auto" w:line="240" w:before="0" w:after="120"/>
            <w:jc w:val="left"/>
            <w:rPr>
              <w:lang w:eastAsia="en-AU"/>
            </w:rPr>
          </w:pPr>
          <w:r>
            <w:rPr>
              <w:b/>
              <w:bCs w:val="false"/>
              <w:color w:val="D9272E"/>
              <w:kern w:val="0"/>
              <w:sz w:val="20"/>
              <w:lang w:val="en-AU" w:bidi="ar-SA"/>
            </w:rPr>
            <w:t>Unit/s national code/s and title/s</w:t>
          </w:r>
        </w:p>
      </w:tc>
      <w:tc>
        <w:tcPr>
          <w:tcW w:w="6518" w:type="dxa"/>
          <w:gridSpan w:val="2"/>
          <w:tcBorders>
            <w:top w:val="single" w:sz="4" w:space="0" w:color="D8262E"/>
            <w:left w:val="single" w:sz="4" w:space="0" w:color="D8262E"/>
            <w:bottom w:val="single" w:sz="4" w:space="0" w:color="D8262E"/>
            <w:right w:val="single" w:sz="4" w:space="0" w:color="D8262E"/>
          </w:tcBorders>
        </w:tcPr>
        <w:p>
          <w:pPr>
            <w:pStyle w:val="Normal"/>
            <w:widowControl/>
            <w:spacing w:lineRule="auto" w:line="240" w:before="0" w:after="120"/>
            <w:ind w:left="1440" w:hanging="1440"/>
            <w:jc w:val="left"/>
            <w:rPr>
              <w:kern w:val="0"/>
              <w:lang w:val="en-AU" w:bidi="ar-SA"/>
            </w:rPr>
          </w:pPr>
          <w:r>
            <w:rPr>
              <w:kern w:val="0"/>
              <w:lang w:val="en-AU" w:bidi="ar-SA"/>
            </w:rPr>
            <w:t>ICTPRG430</w:t>
            <w:tab/>
            <w:t>Apply introductory object-oriented language skills</w:t>
          </w:r>
        </w:p>
        <w:p>
          <w:pPr>
            <w:pStyle w:val="Normal"/>
            <w:widowControl/>
            <w:spacing w:lineRule="auto" w:line="240" w:before="0" w:after="120"/>
            <w:ind w:left="1440" w:hanging="1440"/>
            <w:jc w:val="left"/>
            <w:rPr>
              <w:kern w:val="0"/>
              <w:lang w:val="en-AU" w:bidi="ar-SA"/>
            </w:rPr>
          </w:pPr>
          <w:r>
            <w:rPr>
              <w:kern w:val="0"/>
              <w:lang w:val="en-AU" w:bidi="ar-SA"/>
            </w:rPr>
            <w:t>ICTICT449</w:t>
            <w:tab/>
            <w:t>Use version control systems in development environments</w:t>
          </w:r>
        </w:p>
      </w:tc>
    </w:tr>
  </w:tbl>
  <w:p>
    <w:pPr>
      <w:pStyle w:val="Header"/>
      <w:tabs>
        <w:tab w:val="clear" w:pos="9026"/>
        <w:tab w:val="center" w:pos="4513" w:leader="none"/>
        <w:tab w:val="right" w:pos="9639" w:leader="none"/>
      </w:tabs>
      <w:spacing w:before="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5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b36ce"/>
    <w:pPr>
      <w:widowControl/>
      <w:bidi w:val="0"/>
      <w:spacing w:lineRule="auto" w:line="276" w:before="0" w:after="120"/>
      <w:jc w:val="left"/>
    </w:pPr>
    <w:rPr>
      <w:rFonts w:ascii="Arial" w:hAnsi="Arial" w:eastAsia="SimSun" w:cs="Arial" w:asciiTheme="minorHAnsi" w:hAnsiTheme="minorHAnsi"/>
      <w:bCs/>
      <w:color w:val="auto"/>
      <w:kern w:val="0"/>
      <w:sz w:val="22"/>
      <w:szCs w:val="24"/>
      <w:lang w:eastAsia="en-US" w:val="en-AU" w:bidi="ar-SA"/>
    </w:rPr>
  </w:style>
  <w:style w:type="paragraph" w:styleId="Heading1">
    <w:name w:val="Heading 1"/>
    <w:basedOn w:val="Normal"/>
    <w:next w:val="Normal"/>
    <w:link w:val="Heading1Char"/>
    <w:autoRedefine/>
    <w:qFormat/>
    <w:rsid w:val="00c00ebe"/>
    <w:pPr>
      <w:keepNext w:val="true"/>
      <w:keepLines/>
      <w:pageBreakBefore/>
      <w:spacing w:lineRule="auto" w:line="288" w:before="120" w:after="240"/>
      <w:outlineLvl w:val="0"/>
    </w:pPr>
    <w:rPr>
      <w:rFonts w:ascii="Century Gothic" w:hAnsi="Century Gothic" w:eastAsia="Times New Roman" w:cs="Arial (Body)" w:asciiTheme="majorHAnsi" w:hAnsiTheme="majorHAnsi"/>
      <w:b/>
      <w:bCs w:val="false"/>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val="true"/>
      <w:keepLines/>
      <w:spacing w:lineRule="auto" w:line="288" w:before="120" w:after="120"/>
      <w:outlineLvl w:val="1"/>
    </w:pPr>
    <w:rPr>
      <w:rFonts w:ascii="Century Gothic" w:hAnsi="Century Gothic" w:cs="Century Gothic" w:asciiTheme="majorHAnsi" w:cstheme="majorHAnsi" w:hAnsiTheme="majorHAnsi"/>
      <w:b/>
      <w:smallCaps/>
      <w:color w:val="FFFFFF" w:themeColor="background1"/>
      <w:sz w:val="36"/>
      <w:szCs w:val="32"/>
    </w:rPr>
  </w:style>
  <w:style w:type="paragraph" w:styleId="Heading3">
    <w:name w:val="Heading 3"/>
    <w:basedOn w:val="Normal"/>
    <w:next w:val="Normal"/>
    <w:link w:val="Heading3Char"/>
    <w:autoRedefine/>
    <w:unhideWhenUsed/>
    <w:qFormat/>
    <w:rsid w:val="00b47bfd"/>
    <w:pPr>
      <w:keepNext w:val="true"/>
      <w:keepLines/>
      <w:spacing w:lineRule="auto" w:line="288" w:before="120" w:after="120"/>
      <w:outlineLvl w:val="2"/>
    </w:pPr>
    <w:rPr>
      <w:rFonts w:ascii="Century Gothic" w:hAnsi="Century Gothic" w:eastAsia="" w:cs="" w:asciiTheme="majorHAnsi" w:cstheme="majorBidi" w:eastAsiaTheme="majorEastAsia" w:hAnsiTheme="majorHAnsi"/>
      <w:b/>
      <w:bCs w:val="false"/>
      <w:color w:val="D8262E"/>
      <w:sz w:val="28"/>
    </w:rPr>
  </w:style>
  <w:style w:type="paragraph" w:styleId="Heading4">
    <w:name w:val="Heading 4"/>
    <w:basedOn w:val="Normal"/>
    <w:next w:val="Normal"/>
    <w:link w:val="Heading4Char"/>
    <w:autoRedefine/>
    <w:unhideWhenUsed/>
    <w:qFormat/>
    <w:rsid w:val="00d70701"/>
    <w:pPr>
      <w:keepNext w:val="true"/>
      <w:keepLines/>
      <w:spacing w:lineRule="auto" w:line="288" w:before="40" w:after="120"/>
      <w:outlineLvl w:val="3"/>
    </w:pPr>
    <w:rPr>
      <w:rFonts w:ascii="Century Gothic" w:hAnsi="Century Gothic" w:eastAsia="" w:cs="" w:asciiTheme="majorHAnsi" w:cstheme="majorBidi" w:eastAsiaTheme="majorEastAsia" w:hAnsiTheme="majorHAnsi"/>
      <w:bCs w:val="false"/>
      <w:i/>
      <w:iCs/>
      <w:color w:val="C00000"/>
      <w:sz w:val="24"/>
    </w:rPr>
  </w:style>
  <w:style w:type="paragraph" w:styleId="Heading5">
    <w:name w:val="Heading 5"/>
    <w:basedOn w:val="Normal"/>
    <w:next w:val="Normal"/>
    <w:link w:val="Heading5Char"/>
    <w:autoRedefine/>
    <w:unhideWhenUsed/>
    <w:qFormat/>
    <w:rsid w:val="001c6677"/>
    <w:pPr>
      <w:keepNext w:val="true"/>
      <w:keepLines/>
      <w:spacing w:lineRule="auto" w:line="288" w:before="40" w:after="120"/>
      <w:outlineLvl w:val="4"/>
    </w:pPr>
    <w:rPr>
      <w:rFonts w:ascii="Century Gothic" w:hAnsi="Century Gothic" w:eastAsia="" w:cs="" w:asciiTheme="majorHAnsi" w:cstheme="majorBidi" w:eastAsiaTheme="majorEastAsia" w:hAnsiTheme="majorHAnsi"/>
      <w:bCs w:val="false"/>
      <w:color w:val="6C0F13" w:themeColor="accent2"/>
      <w:sz w:val="24"/>
    </w:rPr>
  </w:style>
  <w:style w:type="paragraph" w:styleId="Heading8">
    <w:name w:val="Heading 8"/>
    <w:basedOn w:val="Normal"/>
    <w:next w:val="Normal"/>
    <w:link w:val="Heading8Char"/>
    <w:semiHidden/>
    <w:unhideWhenUsed/>
    <w:qFormat/>
    <w:rsid w:val="00c00ebe"/>
    <w:pPr>
      <w:keepNext w:val="true"/>
      <w:keepLines/>
      <w:spacing w:lineRule="auto" w:line="264" w:before="200" w:after="120"/>
      <w:outlineLvl w:val="7"/>
    </w:pPr>
    <w:rPr>
      <w:rFonts w:ascii="Cambria" w:hAnsi="Cambria" w:eastAsia="Times New Roman" w:cs="Times New Roman"/>
      <w:bCs w:val="false"/>
      <w:color w:val="404040"/>
      <w:sz w:val="20"/>
      <w:szCs w:val="20"/>
    </w:rPr>
  </w:style>
  <w:style w:type="character" w:styleId="DefaultParagraphFont" w:default="1">
    <w:name w:val="Default Paragraph Font"/>
    <w:uiPriority w:val="1"/>
    <w:semiHidden/>
    <w:unhideWhenUsed/>
    <w:qFormat/>
    <w:rPr/>
  </w:style>
  <w:style w:type="character" w:styleId="Heading2Char" w:customStyle="1">
    <w:name w:val="Heading 2 Char"/>
    <w:link w:val="Heading2"/>
    <w:qFormat/>
    <w:rsid w:val="00d508ca"/>
    <w:rPr>
      <w:rFonts w:ascii="Century Gothic" w:hAnsi="Century Gothic" w:eastAsia="SimSun" w:cs="Century Gothic" w:asciiTheme="majorHAnsi" w:cstheme="majorHAnsi" w:hAnsiTheme="majorHAnsi"/>
      <w:b/>
      <w:bCs/>
      <w:smallCaps/>
      <w:color w:val="FFFFFF" w:themeColor="background1"/>
      <w:sz w:val="36"/>
      <w:szCs w:val="32"/>
      <w:lang w:eastAsia="en-US"/>
    </w:rPr>
  </w:style>
  <w:style w:type="character" w:styleId="Annotationreference">
    <w:name w:val="annotation reference"/>
    <w:qFormat/>
    <w:rsid w:val="004c6d60"/>
    <w:rPr>
      <w:sz w:val="16"/>
      <w:szCs w:val="16"/>
    </w:rPr>
  </w:style>
  <w:style w:type="character" w:styleId="CommentTextChar" w:customStyle="1">
    <w:name w:val="Comment Text Char"/>
    <w:link w:val="Annotationtext"/>
    <w:qFormat/>
    <w:rsid w:val="004c6d60"/>
    <w:rPr>
      <w:rFonts w:ascii="Arial" w:hAnsi="Arial"/>
      <w:lang w:eastAsia="en-US"/>
    </w:rPr>
  </w:style>
  <w:style w:type="character" w:styleId="CommentSubjectChar" w:customStyle="1">
    <w:name w:val="Comment Subject Char"/>
    <w:link w:val="Annotationsubject"/>
    <w:qFormat/>
    <w:rsid w:val="004c6d60"/>
    <w:rPr>
      <w:rFonts w:ascii="Arial" w:hAnsi="Arial"/>
      <w:b/>
      <w:bCs/>
      <w:lang w:eastAsia="en-US"/>
    </w:rPr>
  </w:style>
  <w:style w:type="character" w:styleId="BalloonTextChar" w:customStyle="1">
    <w:name w:val="Balloon Text Char"/>
    <w:link w:val="BalloonText"/>
    <w:qFormat/>
    <w:rsid w:val="004c6d60"/>
    <w:rPr>
      <w:rFonts w:ascii="Tahoma" w:hAnsi="Tahoma" w:cs="Tahoma"/>
      <w:sz w:val="16"/>
      <w:szCs w:val="16"/>
      <w:lang w:eastAsia="en-US"/>
    </w:rPr>
  </w:style>
  <w:style w:type="character" w:styleId="Heading3Char" w:customStyle="1">
    <w:name w:val="Heading 3 Char"/>
    <w:basedOn w:val="DefaultParagraphFont"/>
    <w:link w:val="Heading3"/>
    <w:qFormat/>
    <w:rsid w:val="00b47bfd"/>
    <w:rPr>
      <w:rFonts w:ascii="Century Gothic" w:hAnsi="Century Gothic" w:eastAsia="" w:cs="" w:asciiTheme="majorHAnsi" w:cstheme="majorBidi" w:eastAsiaTheme="majorEastAsia" w:hAnsiTheme="majorHAnsi"/>
      <w:b/>
      <w:color w:val="D8262E"/>
      <w:sz w:val="28"/>
      <w:szCs w:val="24"/>
      <w:lang w:eastAsia="en-US"/>
    </w:rPr>
  </w:style>
  <w:style w:type="character" w:styleId="SubtleEmphasis">
    <w:name w:val="Subtle Emphasis"/>
    <w:uiPriority w:val="19"/>
    <w:qFormat/>
    <w:rsid w:val="00c00ebe"/>
    <w:rPr>
      <w:rFonts w:ascii="Arial" w:hAnsi="Arial" w:cs="Arial" w:asciiTheme="minorHAnsi" w:hAnsiTheme="minorHAnsi"/>
      <w:i/>
      <w:color w:val="360709" w:themeColor="accent2" w:themeShade="80"/>
      <w:sz w:val="20"/>
      <w:szCs w:val="18"/>
      <w:lang w:eastAsia="en-US"/>
    </w:rPr>
  </w:style>
  <w:style w:type="character" w:styleId="HeaderChar" w:customStyle="1">
    <w:name w:val="Header Char"/>
    <w:link w:val="Header"/>
    <w:uiPriority w:val="99"/>
    <w:qFormat/>
    <w:rsid w:val="00f3162a"/>
    <w:rPr>
      <w:rFonts w:ascii="Arial" w:hAnsi="Arial" w:eastAsia="SimSun" w:cs="Arial"/>
      <w:bCs/>
      <w:sz w:val="22"/>
      <w:szCs w:val="24"/>
      <w:lang w:eastAsia="en-US"/>
    </w:rPr>
  </w:style>
  <w:style w:type="character" w:styleId="Heading1Char" w:customStyle="1">
    <w:name w:val="Heading 1 Char"/>
    <w:link w:val="Heading1"/>
    <w:qFormat/>
    <w:rsid w:val="00c00ebe"/>
    <w:rPr>
      <w:rFonts w:ascii="Century Gothic" w:hAnsi="Century Gothic" w:cs="Arial (Body)" w:asciiTheme="majorHAnsi" w:hAnsiTheme="majorHAnsi"/>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character" w:styleId="FooterChar" w:customStyle="1">
    <w:name w:val="Footer Char"/>
    <w:basedOn w:val="DefaultParagraphFont"/>
    <w:link w:val="Footer"/>
    <w:uiPriority w:val="99"/>
    <w:qFormat/>
    <w:rsid w:val="00a530bd"/>
    <w:rPr>
      <w:rFonts w:ascii="Arial" w:hAnsi="Arial" w:eastAsia="SimSun" w:cs="Arial"/>
      <w:bCs/>
      <w:sz w:val="22"/>
      <w:szCs w:val="24"/>
      <w:lang w:eastAsia="en-US"/>
    </w:rPr>
  </w:style>
  <w:style w:type="character" w:styleId="PlaceholderText">
    <w:name w:val="Placeholder Text"/>
    <w:basedOn w:val="DefaultParagraphFont"/>
    <w:uiPriority w:val="99"/>
    <w:semiHidden/>
    <w:qFormat/>
    <w:rsid w:val="00f82c69"/>
    <w:rPr>
      <w:color w:val="808080"/>
    </w:rPr>
  </w:style>
  <w:style w:type="character" w:styleId="TitleChar" w:customStyle="1">
    <w:name w:val="Title Char"/>
    <w:basedOn w:val="DefaultParagraphFont"/>
    <w:link w:val="Title"/>
    <w:qFormat/>
    <w:rsid w:val="00c00ebe"/>
    <w:rPr>
      <w:rFonts w:ascii="Century Gothic" w:hAnsi="Century Gothic" w:eastAsia="" w:cs="Times New Roman (Headings CS)" w:asciiTheme="majorHAnsi" w:eastAsiaTheme="majorEastAsia" w:hAnsiTheme="majorHAnsi"/>
      <w:b/>
      <w:color w:val="CC0000"/>
      <w:spacing w:val="10"/>
      <w:kern w:val="2"/>
      <w:sz w:val="56"/>
      <w:szCs w:val="56"/>
      <w:lang w:eastAsia="en-US"/>
    </w:rPr>
  </w:style>
  <w:style w:type="character" w:styleId="SubtitleChar" w:customStyle="1">
    <w:name w:val="Subtitle Char"/>
    <w:basedOn w:val="DefaultParagraphFont"/>
    <w:link w:val="Subtitle"/>
    <w:qFormat/>
    <w:rsid w:val="00c00ebe"/>
    <w:rPr>
      <w:rFonts w:ascii="Arial" w:hAnsi="Arial" w:eastAsia="" w:cs="" w:asciiTheme="minorHAnsi" w:cstheme="minorBidi" w:eastAsiaTheme="minorEastAsia" w:hAnsiTheme="minorHAnsi"/>
      <w:color w:val="E67277" w:themeColor="text1" w:themeTint="a5"/>
      <w:spacing w:val="15"/>
      <w:sz w:val="22"/>
      <w:szCs w:val="22"/>
      <w:lang w:eastAsia="en-US"/>
    </w:rPr>
  </w:style>
  <w:style w:type="character" w:styleId="Heading4Char" w:customStyle="1">
    <w:name w:val="Heading 4 Char"/>
    <w:basedOn w:val="DefaultParagraphFont"/>
    <w:link w:val="Heading4"/>
    <w:qFormat/>
    <w:rsid w:val="00d70701"/>
    <w:rPr>
      <w:rFonts w:ascii="Century Gothic" w:hAnsi="Century Gothic" w:eastAsia="" w:cs="" w:asciiTheme="majorHAnsi" w:cstheme="majorBidi" w:eastAsiaTheme="majorEastAsia" w:hAnsiTheme="majorHAnsi"/>
      <w:i/>
      <w:iCs/>
      <w:color w:val="C00000"/>
      <w:sz w:val="24"/>
      <w:szCs w:val="24"/>
      <w:lang w:eastAsia="en-US"/>
    </w:rPr>
  </w:style>
  <w:style w:type="character" w:styleId="Heading5Char" w:customStyle="1">
    <w:name w:val="Heading 5 Char"/>
    <w:basedOn w:val="DefaultParagraphFont"/>
    <w:link w:val="Heading5"/>
    <w:qFormat/>
    <w:rsid w:val="001c6677"/>
    <w:rPr>
      <w:rFonts w:ascii="Century Gothic" w:hAnsi="Century Gothic" w:eastAsia="" w:cs="" w:asciiTheme="majorHAnsi" w:cstheme="majorBidi" w:eastAsiaTheme="majorEastAsia" w:hAnsiTheme="majorHAnsi"/>
      <w:color w:val="6C0F13" w:themeColor="accent2"/>
      <w:sz w:val="24"/>
      <w:szCs w:val="24"/>
      <w:lang w:eastAsia="en-US"/>
    </w:rPr>
  </w:style>
  <w:style w:type="character" w:styleId="Heading8Char" w:customStyle="1">
    <w:name w:val="Heading 8 Char"/>
    <w:link w:val="Heading8"/>
    <w:semiHidden/>
    <w:qFormat/>
    <w:rsid w:val="00c00ebe"/>
    <w:rPr>
      <w:rFonts w:ascii="Cambria" w:hAnsi="Cambria"/>
      <w:color w:val="404040"/>
      <w:lang w:eastAsia="en-US"/>
    </w:rPr>
  </w:style>
  <w:style w:type="character" w:styleId="InlineCode" w:customStyle="1">
    <w:name w:val="Inline Code"/>
    <w:basedOn w:val="DefaultParagraphFont"/>
    <w:uiPriority w:val="1"/>
    <w:qFormat/>
    <w:rsid w:val="00d70899"/>
    <w:rPr>
      <w:rFonts w:ascii="Fira Code" w:hAnsi="Fira Code"/>
      <w:b w:val="false"/>
      <w:i w:val="false"/>
      <w:color w:val="0563C1" w:themeColor="accent3"/>
      <w:sz w:val="20"/>
      <w:szCs w:val="18"/>
      <w:u w:val="none"/>
      <w:bdr w:val="single" w:sz="8" w:space="0" w:color="F2F2F2"/>
      <w:shd w:fill="F6F6F6" w:val="clear"/>
      <w:lang w:val="en-AU" w:eastAsia="en-GB"/>
    </w:rPr>
  </w:style>
  <w:style w:type="character" w:styleId="IntenseCodeEmphasis" w:customStyle="1">
    <w:name w:val="Intense Code Emphasis"/>
    <w:basedOn w:val="IntenseEmphasis"/>
    <w:uiPriority w:val="1"/>
    <w:qFormat/>
    <w:rsid w:val="00c00ebe"/>
    <w:rPr>
      <w:rFonts w:ascii="Fira Code" w:hAnsi="Fira Code"/>
      <w:b w:val="false"/>
      <w:i/>
      <w:iCs/>
      <w:color w:val="FF0000"/>
      <w:spacing w:val="5"/>
      <w:kern w:val="2"/>
      <w14:ligatures w14:val="standardContextual"/>
      <w14:numSpacing w14:val="default"/>
      <w14:cntxtAlts/>
    </w:rPr>
  </w:style>
  <w:style w:type="character" w:styleId="Keyboard" w:customStyle="1">
    <w:name w:val="Keyboard"/>
    <w:basedOn w:val="InlineCode"/>
    <w:uiPriority w:val="1"/>
    <w:qFormat/>
    <w:rsid w:val="00d70899"/>
    <w:rPr>
      <w:rFonts w:ascii="Fira Code" w:hAnsi="Fira Code"/>
      <w:b/>
      <w:i w:val="false"/>
      <w:color w:val="FFFFFF" w:themeColor="background1"/>
      <w:sz w:val="20"/>
      <w:szCs w:val="18"/>
      <w:u w:val="none"/>
      <w:bdr w:val="single" w:sz="8" w:space="0" w:color="C00000"/>
      <w:shd w:fill="C00000" w:val="clear"/>
      <w:lang w:val="en-AU" w:eastAsia="en-GB"/>
    </w:rPr>
  </w:style>
  <w:style w:type="character" w:styleId="Emphasis">
    <w:name w:val="Emphasis"/>
    <w:basedOn w:val="DefaultParagraphFont"/>
    <w:qFormat/>
    <w:rsid w:val="00d70701"/>
    <w:rPr>
      <w:i/>
      <w:iCs/>
      <w:color w:val="C00000"/>
    </w:rPr>
  </w:style>
  <w:style w:type="character" w:styleId="InternetLink">
    <w:name w:val="Hyperlink"/>
    <w:basedOn w:val="DefaultParagraphFont"/>
    <w:unhideWhenUsed/>
    <w:rsid w:val="001d3881"/>
    <w:rPr>
      <w:color w:val="2E75B5" w:themeColor="hyperlink"/>
      <w:u w:val="single"/>
    </w:rPr>
  </w:style>
  <w:style w:type="character" w:styleId="JSONRequest" w:customStyle="1">
    <w:name w:val="JSON Request"/>
    <w:basedOn w:val="InlineCode"/>
    <w:uiPriority w:val="1"/>
    <w:qFormat/>
    <w:rsid w:val="00d70899"/>
    <w:rPr>
      <w:rFonts w:ascii="Fira Code" w:hAnsi="Fira Code"/>
      <w:b/>
      <w:i w:val="false"/>
      <w:color w:val="538135" w:themeColor="accent6" w:themeShade="bf"/>
      <w:sz w:val="20"/>
      <w:szCs w:val="18"/>
      <w:u w:val="none"/>
      <w:bdr w:val="nil"/>
      <w:shd w:fill="auto" w:val="clear"/>
      <w:lang w:val="en-AU" w:eastAsia="en-GB"/>
    </w:rPr>
  </w:style>
  <w:style w:type="character" w:styleId="FootnoteTextChar" w:customStyle="1">
    <w:name w:val="Footnote Text Char"/>
    <w:basedOn w:val="DefaultParagraphFont"/>
    <w:link w:val="Footnote"/>
    <w:semiHidden/>
    <w:qFormat/>
    <w:rsid w:val="00da3790"/>
    <w:rPr>
      <w:rFonts w:ascii="Arial" w:hAnsi="Arial" w:eastAsia="SimSun" w:cs="Arial"/>
      <w:bCs/>
      <w:lang w:eastAsia="en-US"/>
    </w:rPr>
  </w:style>
  <w:style w:type="character" w:styleId="FootnoteCharacters">
    <w:name w:val="Footnote Characters"/>
    <w:basedOn w:val="DefaultParagraphFont"/>
    <w:semiHidden/>
    <w:unhideWhenUsed/>
    <w:qFormat/>
    <w:rsid w:val="00da3790"/>
    <w:rPr>
      <w:vertAlign w:val="superscript"/>
    </w:rPr>
  </w:style>
  <w:style w:type="character" w:styleId="FootnoteAnchor">
    <w:name w:val="Footnote Anchor"/>
    <w:rPr>
      <w:vertAlign w:val="superscript"/>
    </w:rPr>
  </w:style>
  <w:style w:type="character" w:styleId="QuoteChar" w:customStyle="1">
    <w:name w:val="Quote Char"/>
    <w:basedOn w:val="DefaultParagraphFont"/>
    <w:link w:val="Quote"/>
    <w:uiPriority w:val="29"/>
    <w:qFormat/>
    <w:rsid w:val="00a82cc6"/>
    <w:rPr>
      <w:rFonts w:ascii="Arial" w:hAnsi="Arial" w:eastAsia="SimSun" w:cs="Arial" w:asciiTheme="minorHAnsi" w:hAnsiTheme="minorHAnsi"/>
      <w:bCs/>
      <w:i/>
      <w:iCs/>
      <w:color w:val="E25B61" w:themeColor="text1" w:themeTint="bf"/>
      <w:sz w:val="22"/>
      <w:szCs w:val="24"/>
      <w:lang w:eastAsia="en-US"/>
    </w:rPr>
  </w:style>
  <w:style w:type="character" w:styleId="Strong">
    <w:name w:val="Strong"/>
    <w:basedOn w:val="DefaultParagraphFont"/>
    <w:qFormat/>
    <w:rsid w:val="00ae3279"/>
    <w:rPr>
      <w:b/>
      <w:bCs/>
    </w:rPr>
  </w:style>
  <w:style w:type="character" w:styleId="BodyTextChar" w:customStyle="1">
    <w:name w:val="Body Text Char"/>
    <w:basedOn w:val="DefaultParagraphFont"/>
    <w:qFormat/>
    <w:rsid w:val="001c6677"/>
    <w:rPr>
      <w:rFonts w:ascii="Arial" w:hAnsi="Arial" w:eastAsia="SimSun" w:cs="Arial" w:asciiTheme="minorHAnsi" w:hAnsiTheme="minorHAnsi"/>
      <w:bCs/>
      <w:sz w:val="22"/>
      <w:szCs w:val="24"/>
      <w:lang w:eastAsia="en-US"/>
    </w:rPr>
  </w:style>
  <w:style w:type="character" w:styleId="UnresolvedMention1" w:customStyle="1">
    <w:name w:val="Unresolved Mention1"/>
    <w:basedOn w:val="DefaultParagraphFont"/>
    <w:uiPriority w:val="99"/>
    <w:semiHidden/>
    <w:unhideWhenUsed/>
    <w:qFormat/>
    <w:rsid w:val="00087c9d"/>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pPr>
      <w:spacing w:lineRule="atLeast" w:line="300" w:before="12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lockText">
    <w:name w:val="Block Text"/>
    <w:basedOn w:val="Normal"/>
    <w:qFormat/>
    <w:pPr>
      <w:spacing w:lineRule="atLeast" w:line="300" w:before="120" w:after="120"/>
    </w:pPr>
    <w:rPr/>
  </w:style>
  <w:style w:type="paragraph" w:styleId="MajorL2BulletList" w:customStyle="1">
    <w:name w:val="Major L2 Bullet List"/>
    <w:basedOn w:val="Normal"/>
    <w:qFormat/>
    <w:pPr>
      <w:numPr>
        <w:ilvl w:val="0"/>
        <w:numId w:val="2"/>
      </w:numPr>
      <w:spacing w:lineRule="auto" w:line="360"/>
    </w:pPr>
    <w:rPr>
      <w:rFonts w:ascii="Palatino" w:hAnsi="Palatino"/>
      <w:sz w:val="20"/>
    </w:rPr>
  </w:style>
  <w:style w:type="paragraph" w:styleId="MajorL2Text" w:customStyle="1">
    <w:name w:val="Major L2 Text"/>
    <w:basedOn w:val="Normal"/>
    <w:qFormat/>
    <w:pPr>
      <w:spacing w:lineRule="auto" w:line="360" w:before="0" w:after="360"/>
    </w:pPr>
    <w:rPr>
      <w:rFonts w:ascii="Palatino" w:hAnsi="Palatino"/>
      <w:sz w:val="20"/>
    </w:rPr>
  </w:style>
  <w:style w:type="paragraph" w:styleId="TableRefHeading" w:customStyle="1">
    <w:name w:val="Table Ref Heading"/>
    <w:basedOn w:val="Normal"/>
    <w:next w:val="MajorL2Text"/>
    <w:qFormat/>
    <w:pPr>
      <w:spacing w:lineRule="auto" w:line="360"/>
      <w:outlineLvl w:val="0"/>
    </w:pPr>
    <w:rPr>
      <w:rFonts w:ascii="Palatino" w:hAnsi="Palatino"/>
      <w:b/>
      <w:sz w:val="20"/>
    </w:rPr>
  </w:style>
  <w:style w:type="paragraph" w:styleId="MajorTableText" w:customStyle="1">
    <w:name w:val="Major Table Text"/>
    <w:basedOn w:val="Normal"/>
    <w:qFormat/>
    <w:pPr>
      <w:spacing w:before="60" w:after="60"/>
    </w:pPr>
    <w:rPr>
      <w:rFonts w:ascii="Palatino" w:hAnsi="Palatino"/>
      <w:sz w:val="18"/>
    </w:rPr>
  </w:style>
  <w:style w:type="paragraph" w:styleId="MajorTableLastBullet" w:customStyle="1">
    <w:name w:val="Major Table Last Bullet"/>
    <w:basedOn w:val="Normal"/>
    <w:qFormat/>
    <w:pPr>
      <w:tabs>
        <w:tab w:val="clear" w:pos="720"/>
        <w:tab w:val="left" w:pos="357" w:leader="none"/>
        <w:tab w:val="left" w:pos="7655" w:leader="none"/>
      </w:tabs>
    </w:pPr>
    <w:rPr>
      <w:rFonts w:ascii="Palatino" w:hAnsi="Palatino"/>
      <w:sz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f3162a"/>
    <w:pPr>
      <w:tabs>
        <w:tab w:val="clear" w:pos="720"/>
        <w:tab w:val="center" w:pos="4513" w:leader="none"/>
        <w:tab w:val="right" w:pos="9026" w:leader="none"/>
      </w:tabs>
      <w:jc w:val="both"/>
    </w:pPr>
    <w:rPr>
      <w:bCs w:val="false"/>
    </w:rPr>
  </w:style>
  <w:style w:type="paragraph" w:styleId="Footer">
    <w:name w:val="Footer"/>
    <w:basedOn w:val="Normal"/>
    <w:link w:val="FooterChar"/>
    <w:uiPriority w:val="99"/>
    <w:qFormat/>
    <w:pPr>
      <w:tabs>
        <w:tab w:val="clear" w:pos="720"/>
        <w:tab w:val="center" w:pos="4153" w:leader="none"/>
        <w:tab w:val="right" w:pos="8306" w:leader="none"/>
      </w:tabs>
    </w:pPr>
    <w:rPr/>
  </w:style>
  <w:style w:type="paragraph" w:styleId="ListParagraph">
    <w:name w:val="List Paragraph"/>
    <w:basedOn w:val="Normal"/>
    <w:uiPriority w:val="34"/>
    <w:qFormat/>
    <w:rsid w:val="00fa7a58"/>
    <w:pPr>
      <w:spacing w:before="0" w:after="200"/>
      <w:ind w:left="720" w:hanging="0"/>
      <w:contextualSpacing/>
    </w:pPr>
    <w:rPr>
      <w:rFonts w:eastAsia="Calibri" w:cs="Times New Roman"/>
      <w:szCs w:val="22"/>
    </w:rPr>
  </w:style>
  <w:style w:type="paragraph" w:styleId="Annotationtext">
    <w:name w:val="annotation text"/>
    <w:basedOn w:val="Normal"/>
    <w:link w:val="CommentTextChar"/>
    <w:qFormat/>
    <w:rsid w:val="004c6d60"/>
    <w:pPr/>
    <w:rPr>
      <w:sz w:val="20"/>
    </w:rPr>
  </w:style>
  <w:style w:type="paragraph" w:styleId="Annotationsubject">
    <w:name w:val="annotation subject"/>
    <w:basedOn w:val="Annotationtext"/>
    <w:next w:val="Annotationtext"/>
    <w:link w:val="CommentSubjectChar"/>
    <w:qFormat/>
    <w:rsid w:val="004c6d60"/>
    <w:pPr/>
    <w:rPr>
      <w:b/>
      <w:bCs w:val="false"/>
    </w:rPr>
  </w:style>
  <w:style w:type="paragraph" w:styleId="BalloonText">
    <w:name w:val="Balloon Text"/>
    <w:basedOn w:val="Normal"/>
    <w:link w:val="BalloonTextChar"/>
    <w:qFormat/>
    <w:rsid w:val="004c6d60"/>
    <w:pPr/>
    <w:rPr>
      <w:rFonts w:ascii="Tahoma" w:hAnsi="Tahoma" w:cs="Tahoma"/>
      <w:sz w:val="16"/>
      <w:szCs w:val="16"/>
    </w:rPr>
  </w:style>
  <w:style w:type="paragraph" w:styleId="Title">
    <w:name w:val="Title"/>
    <w:basedOn w:val="Normal"/>
    <w:next w:val="Normal"/>
    <w:link w:val="TitleChar"/>
    <w:autoRedefine/>
    <w:qFormat/>
    <w:rsid w:val="00c00ebe"/>
    <w:pPr>
      <w:spacing w:lineRule="auto" w:line="264" w:before="60" w:after="120"/>
      <w:contextualSpacing/>
    </w:pPr>
    <w:rPr>
      <w:rFonts w:ascii="Century Gothic" w:hAnsi="Century Gothic" w:eastAsia="" w:cs="Times New Roman (Headings CS)" w:asciiTheme="majorHAnsi" w:eastAsiaTheme="majorEastAsia" w:hAnsiTheme="majorHAnsi"/>
      <w:b/>
      <w:bCs w:val="false"/>
      <w:color w:val="CC0000"/>
      <w:spacing w:val="10"/>
      <w:kern w:val="2"/>
      <w:sz w:val="56"/>
      <w:szCs w:val="56"/>
    </w:rPr>
  </w:style>
  <w:style w:type="paragraph" w:styleId="Subtitle">
    <w:name w:val="Subtitle"/>
    <w:basedOn w:val="Normal"/>
    <w:next w:val="Normal"/>
    <w:link w:val="SubtitleChar"/>
    <w:qFormat/>
    <w:rsid w:val="00c00ebe"/>
    <w:pPr>
      <w:spacing w:lineRule="auto" w:line="264" w:before="60" w:after="160"/>
    </w:pPr>
    <w:rPr>
      <w:rFonts w:eastAsia="" w:cs="" w:cstheme="minorBidi" w:eastAsiaTheme="minorEastAsia"/>
      <w:bCs w:val="false"/>
      <w:color w:val="E67277" w:themeColor="text1" w:themeTint="a5"/>
      <w:spacing w:val="15"/>
      <w:szCs w:val="22"/>
    </w:rPr>
  </w:style>
  <w:style w:type="paragraph" w:styleId="Code" w:customStyle="1">
    <w:name w:val="Code"/>
    <w:basedOn w:val="Normal"/>
    <w:autoRedefine/>
    <w:qFormat/>
    <w:rsid w:val="006e344b"/>
    <w:pPr>
      <w:keepNext w:val="true"/>
      <w:keepLines/>
      <w:pBdr>
        <w:top w:val="single" w:sz="12" w:space="1" w:color="F2F2F2"/>
        <w:left w:val="single" w:sz="12" w:space="4" w:color="48A0FA"/>
        <w:bottom w:val="single" w:sz="12" w:space="1" w:color="F2F2F2"/>
        <w:right w:val="single" w:sz="12" w:space="4" w:color="48A0FA"/>
      </w:pBdr>
      <w:shd w:val="clear" w:color="auto" w:fill="F2F2F2" w:themeFill="background1" w:themeFillShade="f2"/>
      <w:tabs>
        <w:tab w:val="clear" w:pos="720"/>
        <w:tab w:val="left" w:pos="567" w:leader="none"/>
        <w:tab w:val="left" w:pos="1134" w:leader="none"/>
        <w:tab w:val="left" w:pos="1701" w:leader="none"/>
        <w:tab w:val="left" w:pos="2268" w:leader="none"/>
        <w:tab w:val="left" w:pos="2835" w:leader="none"/>
        <w:tab w:val="left" w:pos="3402" w:leader="none"/>
        <w:tab w:val="left" w:pos="3969" w:leader="none"/>
        <w:tab w:val="left" w:pos="4536" w:leader="none"/>
        <w:tab w:val="left" w:pos="5103" w:leader="none"/>
        <w:tab w:val="left" w:pos="5670" w:leader="none"/>
      </w:tabs>
      <w:spacing w:lineRule="auto" w:line="288" w:before="120" w:after="180"/>
      <w:ind w:left="1135" w:right="284" w:hanging="851"/>
      <w:contextualSpacing/>
    </w:pPr>
    <w:rPr>
      <w:rFonts w:ascii="Fira Code" w:hAnsi="Fira Code" w:eastAsia="Times New Roman" w:cs="Fira Code"/>
      <w:sz w:val="21"/>
    </w:rPr>
  </w:style>
  <w:style w:type="paragraph" w:styleId="Contents1">
    <w:name w:val="TOC 1"/>
    <w:basedOn w:val="Normal"/>
    <w:next w:val="Normal"/>
    <w:autoRedefine/>
    <w:uiPriority w:val="39"/>
    <w:unhideWhenUsed/>
    <w:rsid w:val="00c00ebe"/>
    <w:pPr>
      <w:tabs>
        <w:tab w:val="clear" w:pos="720"/>
        <w:tab w:val="right" w:pos="9010" w:leader="dot"/>
      </w:tabs>
      <w:spacing w:lineRule="auto" w:line="288" w:before="120" w:after="60"/>
    </w:pPr>
    <w:rPr>
      <w:rFonts w:eastAsia="MS Mincho" w:cs="Arial" w:cstheme="minorHAnsi"/>
      <w:b/>
      <w:bCs w:val="false"/>
      <w:color w:val="6C1317" w:themeColor="text1" w:themeShade="80"/>
      <w:sz w:val="24"/>
    </w:rPr>
  </w:style>
  <w:style w:type="paragraph" w:styleId="Contents2">
    <w:name w:val="TOC 2"/>
    <w:basedOn w:val="Normal"/>
    <w:next w:val="Normal"/>
    <w:autoRedefine/>
    <w:uiPriority w:val="39"/>
    <w:unhideWhenUsed/>
    <w:rsid w:val="00c00ebe"/>
    <w:pPr>
      <w:spacing w:lineRule="auto" w:line="288" w:before="40" w:after="40"/>
      <w:ind w:left="284" w:hanging="0"/>
      <w:contextualSpacing/>
    </w:pPr>
    <w:rPr>
      <w:rFonts w:eastAsia="Times New Roman" w:cs="Arial" w:cstheme="minorHAnsi"/>
      <w:bCs w:val="false"/>
      <w:color w:val="191919" w:themeColor="background2" w:themeShade="1a"/>
      <w:sz w:val="21"/>
    </w:rPr>
  </w:style>
  <w:style w:type="paragraph" w:styleId="Contents3">
    <w:name w:val="TOC 3"/>
    <w:basedOn w:val="Normal"/>
    <w:next w:val="Normal"/>
    <w:autoRedefine/>
    <w:uiPriority w:val="39"/>
    <w:unhideWhenUsed/>
    <w:rsid w:val="00c00ebe"/>
    <w:pPr>
      <w:tabs>
        <w:tab w:val="clear" w:pos="720"/>
        <w:tab w:val="right" w:pos="9010" w:leader="dot"/>
      </w:tabs>
      <w:spacing w:lineRule="auto" w:line="264" w:before="20" w:after="20"/>
      <w:ind w:left="567" w:hanging="0"/>
    </w:pPr>
    <w:rPr>
      <w:rFonts w:eastAsia="Times New Roman" w:cs="Arial (Body)"/>
      <w:bCs w:val="false"/>
      <w:color w:val="3D3D3D" w:themeColor="background2" w:themeShade="40"/>
      <w:sz w:val="21"/>
    </w:rPr>
  </w:style>
  <w:style w:type="paragraph" w:styleId="Contents4">
    <w:name w:val="TOC 4"/>
    <w:basedOn w:val="Normal"/>
    <w:next w:val="Normal"/>
    <w:autoRedefine/>
    <w:semiHidden/>
    <w:unhideWhenUsed/>
    <w:rsid w:val="00c00ebe"/>
    <w:pPr>
      <w:spacing w:lineRule="auto" w:line="264" w:before="60" w:after="40"/>
      <w:ind w:left="851" w:hanging="0"/>
      <w:contextualSpacing/>
    </w:pPr>
    <w:rPr>
      <w:rFonts w:eastAsia="Times New Roman" w:cs="Arial" w:cstheme="minorHAnsi"/>
      <w:bCs w:val="false"/>
      <w:sz w:val="18"/>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c00ebe"/>
    <w:pPr>
      <w:pageBreakBefore w:val="false"/>
      <w:spacing w:lineRule="auto" w:line="276" w:before="480" w:after="0"/>
      <w:outlineLvl w:val="9"/>
    </w:pPr>
    <w:rPr>
      <w:rFonts w:eastAsia="" w:cs="" w:cstheme="majorBidi" w:eastAsiaTheme="majorEastAsia"/>
      <w:bCs/>
      <w:color w:val="D8262E" w:themeColor="text1"/>
      <w:spacing w:val="0"/>
      <w:sz w:val="32"/>
      <w:lang w:val="en-US"/>
      <w14:ligatures w14:val="none"/>
    </w:rPr>
  </w:style>
  <w:style w:type="paragraph" w:styleId="Footnote">
    <w:name w:val="Footnote Text"/>
    <w:basedOn w:val="Normal"/>
    <w:link w:val="FootnoteTextChar"/>
    <w:semiHidden/>
    <w:unhideWhenUsed/>
    <w:rsid w:val="00da3790"/>
    <w:pPr>
      <w:spacing w:lineRule="auto" w:line="240"/>
    </w:pPr>
    <w:rPr>
      <w:sz w:val="20"/>
      <w:szCs w:val="20"/>
    </w:rPr>
  </w:style>
  <w:style w:type="paragraph" w:styleId="Revision">
    <w:name w:val="Revision"/>
    <w:uiPriority w:val="99"/>
    <w:semiHidden/>
    <w:qFormat/>
    <w:rsid w:val="00b47bfd"/>
    <w:pPr>
      <w:widowControl/>
      <w:bidi w:val="0"/>
      <w:spacing w:before="0" w:after="0"/>
      <w:jc w:val="left"/>
    </w:pPr>
    <w:rPr>
      <w:rFonts w:ascii="Arial" w:hAnsi="Arial" w:eastAsia="SimSun" w:cs="Arial"/>
      <w:bCs/>
      <w:color w:val="auto"/>
      <w:kern w:val="0"/>
      <w:sz w:val="22"/>
      <w:szCs w:val="24"/>
      <w:lang w:eastAsia="en-US" w:val="en-AU" w:bidi="ar-SA"/>
    </w:rPr>
  </w:style>
  <w:style w:type="paragraph" w:styleId="Quote">
    <w:name w:val="Quote"/>
    <w:basedOn w:val="Normal"/>
    <w:next w:val="Normal"/>
    <w:link w:val="QuoteChar"/>
    <w:uiPriority w:val="29"/>
    <w:qFormat/>
    <w:rsid w:val="00a82cc6"/>
    <w:pPr>
      <w:spacing w:before="200" w:after="160"/>
      <w:ind w:left="864" w:right="864" w:hanging="0"/>
      <w:jc w:val="center"/>
    </w:pPr>
    <w:rPr>
      <w:i/>
      <w:iCs/>
      <w:color w:val="E25B61" w:themeColor="text1" w:themeTint="bf"/>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84030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cf7630"/>
    <w:rPr>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2">
    <w:name w:val="Table Grid2"/>
    <w:basedOn w:val="TableNormal"/>
    <w:rsid w:val="00e74d00"/>
    <w:pPr>
      <w:spacing w:line="360" w:lineRule="auto"/>
      <w:jc w:val="both"/>
    </w:pPr>
    <w:rPr>
      <w:lang w:val="en-US"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3">
    <w:name w:val="Table Grid3"/>
    <w:basedOn w:val="TableNormal"/>
    <w:uiPriority w:val="59"/>
    <w:rsid w:val="00db0413"/>
    <w:pPr>
      <w:spacing w:line="360" w:lineRule="auto"/>
      <w:jc w:val="both"/>
    </w:pPr>
    <w:rPr>
      <w:lang w:val="en-US"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3-Accent2">
    <w:name w:val="List Table 3 Accent 2"/>
    <w:basedOn w:val="TableNormal"/>
    <w:uiPriority w:val="48"/>
    <w:rsid w:val="004f0d14"/>
    <w:tblPr>
      <w:tblStyleRowBandSize w:val="1"/>
      <w:tblStyleColBandSize w:val="1"/>
      <w:tblBorders>
        <w:top w:val="single" w:color="6C0F13" w:themeColor="accent2" w:sz="4" w:space="0"/>
        <w:left w:val="single" w:color="6C0F13" w:themeColor="accent2" w:sz="4" w:space="0"/>
        <w:bottom w:val="single" w:color="6C0F13" w:themeColor="accent2" w:sz="4" w:space="0"/>
        <w:right w:val="single" w:color="6C0F13" w:themeColor="accent2" w:sz="4" w:space="0"/>
      </w:tblBorders>
    </w:tblPr>
    <w:tblStylePr w:type="firstRow">
      <w:rPr>
        <w:b/>
        <w:bCs/>
        <w:color w:val="FFFFFF" w:themeColor="background1"/>
      </w:rPr>
      <w:tblPr/>
      <w:tcPr>
        <w:shd w:val="clear" w:color="auto" w:fill="6C0F13" w:themeFill="accent2"/>
      </w:tcPr>
    </w:tblStylePr>
    <w:tblStylePr w:type="lastRow">
      <w:rPr>
        <w:b/>
        <w:bCs/>
      </w:rPr>
      <w:tblPr/>
      <w:tcPr>
        <w:tcBorders>
          <w:top w:val="double" w:color="6C0F13"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C0F13" w:themeColor="accent2" w:sz="4" w:space="0"/>
          <w:right w:val="single" w:color="6C0F13" w:themeColor="accent2" w:sz="4" w:space="0"/>
        </w:tcBorders>
      </w:tcPr>
    </w:tblStylePr>
    <w:tblStylePr w:type="band1Horz">
      <w:tblPr/>
      <w:tcPr>
        <w:tcBorders>
          <w:top w:val="single" w:color="6C0F13" w:themeColor="accent2" w:sz="4" w:space="0"/>
          <w:bottom w:val="single" w:color="6C0F13"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C0F13" w:themeColor="accent2" w:sz="4" w:space="0"/>
          <w:left w:val="nil"/>
        </w:tcBorders>
      </w:tcPr>
    </w:tblStylePr>
    <w:tblStylePr w:type="swCell">
      <w:tblPr/>
      <w:tcPr>
        <w:tcBorders>
          <w:top w:val="double" w:color="6C0F13" w:themeColor="accent2" w:sz="4" w:space="0"/>
          <w:right w:val="nil"/>
        </w:tcBorders>
      </w:tcPr>
    </w:tblStylePr>
  </w:style>
  <w:style w:type="table" w:styleId="ListTable3">
    <w:name w:val="List Table 3"/>
    <w:basedOn w:val="TableNormal"/>
    <w:uiPriority w:val="48"/>
    <w:rsid w:val="00ef1160"/>
    <w:tblPr>
      <w:tblStyleRowBandSize w:val="1"/>
      <w:tblStyleColBandSize w:val="1"/>
      <w:tblBorders>
        <w:top w:val="single" w:color="D8262E" w:themeColor="text1" w:sz="4" w:space="0"/>
        <w:left w:val="single" w:color="D8262E" w:themeColor="text1" w:sz="4" w:space="0"/>
        <w:bottom w:val="single" w:color="D8262E" w:themeColor="text1" w:sz="4" w:space="0"/>
        <w:right w:val="single" w:color="D8262E" w:themeColor="text1" w:sz="4" w:space="0"/>
      </w:tblBorders>
    </w:tblPr>
    <w:tblStylePr w:type="firstRow">
      <w:rPr>
        <w:b/>
        <w:bCs/>
        <w:color w:val="FFFFFF" w:themeColor="background1"/>
      </w:rPr>
      <w:tblPr/>
      <w:tcPr>
        <w:shd w:val="clear" w:color="auto" w:fill="D8262E" w:themeFill="text1"/>
      </w:tcPr>
    </w:tblStylePr>
    <w:tblStylePr w:type="lastRow">
      <w:rPr>
        <w:b/>
        <w:bCs/>
      </w:rPr>
      <w:tblPr/>
      <w:tcPr>
        <w:tcBorders>
          <w:top w:val="double" w:color="D8262E"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262E" w:themeColor="text1" w:sz="4" w:space="0"/>
          <w:right w:val="single" w:color="D8262E" w:themeColor="text1" w:sz="4" w:space="0"/>
        </w:tcBorders>
      </w:tcPr>
    </w:tblStylePr>
    <w:tblStylePr w:type="band1Horz">
      <w:tblPr/>
      <w:tcPr>
        <w:tcBorders>
          <w:top w:val="single" w:color="D8262E" w:themeColor="text1" w:sz="4" w:space="0"/>
          <w:bottom w:val="single" w:color="D8262E"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262E" w:themeColor="text1" w:sz="4" w:space="0"/>
          <w:left w:val="nil"/>
        </w:tcBorders>
      </w:tcPr>
    </w:tblStylePr>
    <w:tblStylePr w:type="swCell">
      <w:tblPr/>
      <w:tcPr>
        <w:tcBorders>
          <w:top w:val="double" w:color="D8262E" w:themeColor="text1" w:sz="4" w:space="0"/>
          <w:right w:val="nil"/>
        </w:tcBorders>
      </w:tcPr>
    </w:tblStylePr>
  </w:style>
  <w:style w:type="table" w:styleId="GridTable4">
    <w:name w:val="Grid Table 4"/>
    <w:basedOn w:val="TableNormal"/>
    <w:uiPriority w:val="49"/>
    <w:rsid w:val="00d527aa"/>
    <w:tblPr>
      <w:tblStyleRowBandSize w:val="1"/>
      <w:tblStyleColBandSize w:val="1"/>
      <w:tblBorders>
        <w:top w:val="single" w:color="E87C80" w:themeColor="text1" w:themeTint="99" w:sz="4" w:space="0"/>
        <w:left w:val="single" w:color="E87C80" w:themeColor="text1" w:themeTint="99" w:sz="4" w:space="0"/>
        <w:bottom w:val="single" w:color="E87C80" w:themeColor="text1" w:themeTint="99" w:sz="4" w:space="0"/>
        <w:right w:val="single" w:color="E87C80" w:themeColor="text1" w:themeTint="99" w:sz="4" w:space="0"/>
        <w:insideH w:val="single" w:color="E87C80" w:themeColor="text1" w:themeTint="99" w:sz="4" w:space="0"/>
        <w:insideV w:val="single" w:color="E87C80" w:themeColor="text1" w:themeTint="99" w:sz="4" w:space="0"/>
      </w:tblBorders>
    </w:tblPr>
    <w:tblStylePr w:type="firstRow">
      <w:rPr>
        <w:b/>
        <w:bCs/>
        <w:color w:val="FFFFFF" w:themeColor="background1"/>
      </w:rPr>
      <w:tblPr/>
      <w:tcPr>
        <w:tcBorders>
          <w:top w:val="single" w:color="D8262E" w:themeColor="text1" w:sz="4" w:space="0"/>
          <w:left w:val="single" w:color="D8262E" w:themeColor="text1" w:sz="4" w:space="0"/>
          <w:bottom w:val="single" w:color="D8262E" w:themeColor="text1" w:sz="4" w:space="0"/>
          <w:right w:val="single" w:color="D8262E" w:themeColor="text1" w:sz="4" w:space="0"/>
          <w:insideH w:val="nil"/>
          <w:insideV w:val="nil"/>
        </w:tcBorders>
        <w:shd w:val="clear" w:color="auto" w:fill="D8262E" w:themeFill="text1"/>
      </w:tcPr>
    </w:tblStylePr>
    <w:tblStylePr w:type="lastRow">
      <w:rPr>
        <w:b/>
        <w:bCs/>
      </w:rPr>
      <w:tblPr/>
      <w:tcPr>
        <w:tcBorders>
          <w:top w:val="double" w:color="D8262E" w:themeColor="text1" w:sz="4" w:space="0"/>
        </w:tcBorders>
      </w:tcPr>
    </w:tblStylePr>
    <w:tblStylePr w:type="firstCol">
      <w:rPr>
        <w:b/>
        <w:bCs/>
      </w:rPr>
      <w:tblPr/>
    </w:tblStylePr>
    <w:tblStylePr w:type="lastCol">
      <w:rPr>
        <w:b/>
        <w:bCs/>
      </w:rPr>
      <w:tbl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table" w:styleId="GridTable4-Accent3">
    <w:name w:val="Grid Table 4 Accent 3"/>
    <w:basedOn w:val="TableNormal"/>
    <w:uiPriority w:val="49"/>
    <w:rsid w:val="008c1bde"/>
    <w:tblPr>
      <w:tblStyleRowBandSize w:val="1"/>
      <w:tblStyleColBandSize w:val="1"/>
      <w:tblBorders>
        <w:top w:val="single" w:color="48A0FA" w:themeColor="accent3" w:themeTint="99" w:sz="4" w:space="0"/>
        <w:left w:val="single" w:color="48A0FA" w:themeColor="accent3" w:themeTint="99" w:sz="4" w:space="0"/>
        <w:bottom w:val="single" w:color="48A0FA" w:themeColor="accent3" w:themeTint="99" w:sz="4" w:space="0"/>
        <w:right w:val="single" w:color="48A0FA" w:themeColor="accent3" w:themeTint="99" w:sz="4" w:space="0"/>
        <w:insideH w:val="single" w:color="48A0FA" w:themeColor="accent3" w:themeTint="99" w:sz="4" w:space="0"/>
        <w:insideV w:val="single" w:color="48A0FA" w:themeColor="accent3" w:themeTint="99" w:sz="4" w:space="0"/>
      </w:tblBorders>
    </w:tblPr>
    <w:tblStylePr w:type="firstRow">
      <w:rPr>
        <w:b/>
        <w:bCs/>
        <w:color w:val="FFFFFF" w:themeColor="background1"/>
      </w:rPr>
      <w:tblPr/>
      <w:tcPr>
        <w:tcBorders>
          <w:top w:val="single" w:color="0563C1" w:themeColor="accent3" w:sz="4" w:space="0"/>
          <w:left w:val="single" w:color="0563C1" w:themeColor="accent3" w:sz="4" w:space="0"/>
          <w:bottom w:val="single" w:color="0563C1" w:themeColor="accent3" w:sz="4" w:space="0"/>
          <w:right w:val="single" w:color="0563C1" w:themeColor="accent3" w:sz="4" w:space="0"/>
          <w:insideH w:val="nil"/>
          <w:insideV w:val="nil"/>
        </w:tcBorders>
        <w:shd w:val="clear" w:color="auto" w:fill="0563C1" w:themeFill="accent3"/>
      </w:tcPr>
    </w:tblStylePr>
    <w:tblStylePr w:type="lastRow">
      <w:rPr>
        <w:b/>
        <w:bCs/>
      </w:rPr>
      <w:tblPr/>
      <w:tcPr>
        <w:tcBorders>
          <w:top w:val="double" w:color="0563C1" w:themeColor="accent3" w:sz="4" w:space="0"/>
        </w:tcBorders>
      </w:tcPr>
    </w:tblStylePr>
    <w:tblStylePr w:type="firstCol">
      <w:rPr>
        <w:b/>
        <w:bCs/>
      </w:rPr>
      <w:tblPr/>
    </w:tblStylePr>
    <w:tblStylePr w:type="lastCol">
      <w:rPr>
        <w:b/>
        <w:bCs/>
      </w:rPr>
      <w:tbl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u.rs-online.com/" TargetMode="External"/><Relationship Id="rId3" Type="http://schemas.openxmlformats.org/officeDocument/2006/relationships/hyperlink" Target="https://api.slack.com/methods/users.lis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Relationship Id="rId17" Type="http://schemas.openxmlformats.org/officeDocument/2006/relationships/customXml" Target="../customXml/item5.xml"/>
</Relationships>
</file>

<file path=word/_rels/header1.xml.rels><?xml version="1.0" encoding="UTF-8"?>
<Relationships xmlns="http://schemas.openxmlformats.org/package/2006/relationships"><Relationship Id="rId1" Type="http://schemas.openxmlformats.org/officeDocument/2006/relationships/image" Target="media/image3.jpeg"/>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0eeabdf-eb11-494d-a245-62ecadce8456}"/>
      </w:docPartPr>
      <w:docPartBody>
        <w:p w14:paraId="219C7A46">
          <w:r>
            <w:rPr>
              <w:rStyle w:val="PlaceholderText"/>
            </w:rPr>
            <w:t/>
          </w:r>
        </w:p>
      </w:docPartBody>
    </w:docPart>
  </w:docParts>
</w:glossaryDocument>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2.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3.xml><?xml version="1.0" encoding="utf-8"?>
<ds:datastoreItem xmlns:ds="http://schemas.openxmlformats.org/officeDocument/2006/customXml" ds:itemID="{47B732E6-6CB3-4B96-A3CB-CA5BF3A500CA}">
  <ds:schemaRefs>
    <ds:schemaRef ds:uri="http://schemas.openxmlformats.org/officeDocument/2006/bibliography"/>
  </ds:schemaRefs>
</ds:datastoreItem>
</file>

<file path=customXml/itemProps4.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5.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Manager>Manager VET Curriculum and Quality Assurance</Manager>
  <TotalTime>10</TotalTime>
  <Application>LibreOffice/7.3.7.2$Linux_X86_64 LibreOffice_project/30$Build-2</Application>
  <AppVersion>15.0000</AppVersion>
  <Pages>28</Pages>
  <Words>2540</Words>
  <Characters>12683</Characters>
  <CharactersWithSpaces>14993</CharactersWithSpaces>
  <Paragraphs>253</Paragraphs>
  <Company>North Metropolitan TAFE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2021-08-23T04:18:00Z</dcterms:created>
  <dc:creator>Vetassess</dc:creator>
  <dc:description/>
  <dc:language>en-AU</dc:language>
  <cp:lastModifiedBy/>
  <cp:lastPrinted>2021-08-23T04:18:00Z</cp:lastPrinted>
  <dcterms:modified xsi:type="dcterms:W3CDTF">2023-05-04T16:56:36Z</dcterms:modified>
  <cp:revision>47</cp:revision>
  <dc:subject/>
  <dc:title>Assessment Task Tool (F122A12)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roval Level">
    <vt:lpwstr/>
  </property>
  <property fmtid="{D5CDD505-2E9C-101B-9397-08002B2CF9AE}" pid="3" name="Assigned To">
    <vt:lpwstr/>
  </property>
  <property fmtid="{D5CDD505-2E9C-101B-9397-08002B2CF9AE}" pid="4" name="Categories">
    <vt:lpwstr/>
  </property>
  <property fmtid="{D5CDD505-2E9C-101B-9397-08002B2CF9AE}" pid="5" name="Category122123">
    <vt:lpwstr>4511;#QUALITY MANAGEMENT</vt:lpwstr>
  </property>
  <property fmtid="{D5CDD505-2E9C-101B-9397-08002B2CF9AE}" pid="6" name="Clear Ratings">
    <vt:lpwstr/>
  </property>
  <property fmtid="{D5CDD505-2E9C-101B-9397-08002B2CF9AE}" pid="7" name="ContentType">
    <vt:lpwstr>WCT Document</vt:lpwstr>
  </property>
  <property fmtid="{D5CDD505-2E9C-101B-9397-08002B2CF9AE}" pid="8" name="ContentTypeId">
    <vt:lpwstr>0x010100D482CBA738D00D4AAC9330883AE1DA78</vt:lpwstr>
  </property>
  <property fmtid="{D5CDD505-2E9C-101B-9397-08002B2CF9AE}" pid="9" name="Description3">
    <vt:lpwstr>Use this template to record evidence of competence when assessing a student's portfolio of evidence.</vt:lpwstr>
  </property>
  <property fmtid="{D5CDD505-2E9C-101B-9397-08002B2CF9AE}" pid="10" name="DocType">
    <vt:lpwstr>Template</vt:lpwstr>
  </property>
  <property fmtid="{D5CDD505-2E9C-101B-9397-08002B2CF9AE}" pid="11" name="IsGlobal">
    <vt:lpwstr>0</vt:lpwstr>
  </property>
  <property fmtid="{D5CDD505-2E9C-101B-9397-08002B2CF9AE}" pid="12" name="Keywords">
    <vt:lpwstr/>
  </property>
  <property fmtid="{D5CDD505-2E9C-101B-9397-08002B2CF9AE}" pid="13" name="Order">
    <vt:r8>145700</vt:r8>
  </property>
  <property fmtid="{D5CDD505-2E9C-101B-9397-08002B2CF9AE}" pid="14" name="Policy Author">
    <vt:lpwstr/>
  </property>
  <property fmtid="{D5CDD505-2E9C-101B-9397-08002B2CF9AE}" pid="15" name="Policy Current Version Date">
    <vt:lpwstr/>
  </property>
  <property fmtid="{D5CDD505-2E9C-101B-9397-08002B2CF9AE}" pid="16" name="Policy Review Date">
    <vt:lpwstr/>
  </property>
  <property fmtid="{D5CDD505-2E9C-101B-9397-08002B2CF9AE}" pid="17" name="Rating">
    <vt:lpwstr/>
  </property>
  <property fmtid="{D5CDD505-2E9C-101B-9397-08002B2CF9AE}" pid="18" name="ReportOwner">
    <vt:lpwstr>324</vt:lpwstr>
  </property>
  <property fmtid="{D5CDD505-2E9C-101B-9397-08002B2CF9AE}" pid="19" name="Review Date">
    <vt:lpwstr>2014-12-31T00:00:00Z</vt:lpwstr>
  </property>
  <property fmtid="{D5CDD505-2E9C-101B-9397-08002B2CF9AE}" pid="20" name="Send email at review date">
    <vt:lpwstr>1</vt:lpwstr>
  </property>
  <property fmtid="{D5CDD505-2E9C-101B-9397-08002B2CF9AE}" pid="21" name="Subject">
    <vt:lpwstr/>
  </property>
  <property fmtid="{D5CDD505-2E9C-101B-9397-08002B2CF9AE}" pid="22" name="_Author">
    <vt:lpwstr>Vetassess</vt:lpwstr>
  </property>
  <property fmtid="{D5CDD505-2E9C-101B-9397-08002B2CF9AE}" pid="23" name="_Category">
    <vt:lpwstr/>
  </property>
  <property fmtid="{D5CDD505-2E9C-101B-9397-08002B2CF9AE}" pid="24" name="_Comments">
    <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display_urn:schemas-microsoft-com:office:office#ReportOwner">
    <vt:lpwstr>John Bate</vt:lpwstr>
  </property>
</Properties>
</file>